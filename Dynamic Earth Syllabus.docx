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51" w:rsidRPr="001B4BF0" w:rsidRDefault="00BB2651">
      <w:pPr>
        <w:rPr>
          <w:b/>
          <w:sz w:val="28"/>
          <w:szCs w:val="28"/>
        </w:rPr>
      </w:pPr>
      <w:r w:rsidRPr="00BD5E41">
        <w:rPr>
          <w:b/>
          <w:sz w:val="28"/>
          <w:szCs w:val="28"/>
        </w:rPr>
        <w:t xml:space="preserve">GEO </w:t>
      </w:r>
      <w:r w:rsidR="00663B8C">
        <w:rPr>
          <w:b/>
          <w:sz w:val="28"/>
          <w:szCs w:val="28"/>
        </w:rPr>
        <w:t>3010</w:t>
      </w:r>
      <w:r w:rsidRPr="00BD5E41">
        <w:rPr>
          <w:b/>
          <w:sz w:val="28"/>
          <w:szCs w:val="28"/>
        </w:rPr>
        <w:t xml:space="preserve">– </w:t>
      </w:r>
      <w:r w:rsidR="00663B8C">
        <w:rPr>
          <w:b/>
          <w:sz w:val="28"/>
          <w:szCs w:val="28"/>
        </w:rPr>
        <w:t>Dynamic</w:t>
      </w:r>
      <w:r w:rsidR="001F3B96">
        <w:rPr>
          <w:b/>
          <w:sz w:val="28"/>
          <w:szCs w:val="28"/>
        </w:rPr>
        <w:t xml:space="preserve"> Earth</w:t>
      </w:r>
      <w:r w:rsidR="004E7737">
        <w:rPr>
          <w:b/>
          <w:sz w:val="28"/>
          <w:szCs w:val="28"/>
        </w:rPr>
        <w:t xml:space="preserve"> (3 credits)</w:t>
      </w:r>
    </w:p>
    <w:p w:rsidR="00BB2651" w:rsidRDefault="00BB2651"/>
    <w:p w:rsidR="00BB2651" w:rsidRDefault="00BB2651">
      <w:r w:rsidRPr="00BD5E41">
        <w:rPr>
          <w:b/>
        </w:rPr>
        <w:t>Lecture:</w:t>
      </w:r>
      <w:r>
        <w:t xml:space="preserve">  FASB </w:t>
      </w:r>
      <w:r w:rsidR="002D6EBC">
        <w:t>XXX</w:t>
      </w:r>
      <w:r w:rsidR="0002592A">
        <w:t xml:space="preserve">, </w:t>
      </w:r>
      <w:r w:rsidR="002D6EBC" w:rsidRPr="002D6EBC">
        <w:t>9:40-10:30</w:t>
      </w:r>
      <w:r w:rsidR="001A5BB5">
        <w:t xml:space="preserve"> </w:t>
      </w:r>
      <w:r>
        <w:t xml:space="preserve">a.m., </w:t>
      </w:r>
      <w:r w:rsidR="00D30907">
        <w:t>M, W</w:t>
      </w:r>
    </w:p>
    <w:p w:rsidR="00BB2651" w:rsidRDefault="00BB2651">
      <w:r w:rsidRPr="00BD5E41">
        <w:rPr>
          <w:b/>
        </w:rPr>
        <w:t>Lab:</w:t>
      </w:r>
      <w:r>
        <w:t xml:space="preserve">  FASB </w:t>
      </w:r>
      <w:r w:rsidR="002D6EBC">
        <w:t>XXX</w:t>
      </w:r>
      <w:r>
        <w:t xml:space="preserve">, </w:t>
      </w:r>
      <w:r w:rsidR="002D6EBC" w:rsidRPr="002D6EBC">
        <w:t>9:40-10:30</w:t>
      </w:r>
      <w:r w:rsidR="001A5BB5">
        <w:t xml:space="preserve"> </w:t>
      </w:r>
      <w:r w:rsidR="002D6EBC">
        <w:t>a.m., F</w:t>
      </w:r>
    </w:p>
    <w:p w:rsidR="00BB2651" w:rsidRDefault="00BB2651"/>
    <w:p w:rsidR="00BB2651" w:rsidRDefault="00BB2651">
      <w:r w:rsidRPr="00BD5E41">
        <w:rPr>
          <w:b/>
        </w:rPr>
        <w:t>Instructor</w:t>
      </w:r>
      <w:r w:rsidR="001F3B96">
        <w:rPr>
          <w:b/>
        </w:rPr>
        <w:t>s</w:t>
      </w:r>
      <w:r w:rsidRPr="00BD5E41">
        <w:rPr>
          <w:b/>
        </w:rPr>
        <w:t>:</w:t>
      </w:r>
      <w:r w:rsidR="002D6EBC">
        <w:t xml:space="preserve"> </w:t>
      </w:r>
      <w:r w:rsidR="002D6EBC" w:rsidRPr="00F43B11">
        <w:rPr>
          <w:i/>
        </w:rPr>
        <w:t>P</w:t>
      </w:r>
      <w:r w:rsidR="00663B8C" w:rsidRPr="00F43B11">
        <w:rPr>
          <w:i/>
        </w:rPr>
        <w:t>1</w:t>
      </w:r>
      <w:r w:rsidR="00FC203B">
        <w:t xml:space="preserve">: Lin, Koper, Thorne, </w:t>
      </w:r>
      <w:proofErr w:type="spellStart"/>
      <w:r w:rsidR="00FC203B">
        <w:t>Zhad</w:t>
      </w:r>
      <w:r w:rsidR="00663B8C">
        <w:t>nov</w:t>
      </w:r>
      <w:proofErr w:type="spellEnd"/>
      <w:r w:rsidR="00663B8C">
        <w:t xml:space="preserve">; </w:t>
      </w:r>
      <w:r w:rsidR="002D6EBC" w:rsidRPr="00F43B11">
        <w:rPr>
          <w:i/>
        </w:rPr>
        <w:t>P</w:t>
      </w:r>
      <w:r w:rsidR="00663B8C" w:rsidRPr="00F43B11">
        <w:rPr>
          <w:i/>
        </w:rPr>
        <w:t>2</w:t>
      </w:r>
      <w:r w:rsidR="00663B8C">
        <w:t>: Moore, Bartley, Jewell, Lippert</w:t>
      </w:r>
    </w:p>
    <w:p w:rsidR="00440EDF" w:rsidRDefault="00440EDF"/>
    <w:p w:rsidR="004E7737" w:rsidRDefault="004E7737" w:rsidP="004E7737">
      <w:pPr>
        <w:jc w:val="both"/>
      </w:pPr>
      <w:r w:rsidRPr="004E7737">
        <w:rPr>
          <w:b/>
        </w:rPr>
        <w:t>Course Description:</w:t>
      </w:r>
      <w:r>
        <w:t xml:space="preserve"> </w:t>
      </w:r>
      <w:r w:rsidR="00663B8C" w:rsidRPr="00663B8C">
        <w:t xml:space="preserve">This course will focus on the application of continuum mechanics to describe geologic processes and phenomena. We will cover a range of diverse topics </w:t>
      </w:r>
      <w:r w:rsidR="00663B8C">
        <w:t xml:space="preserve">spanning the inner and outer Earth </w:t>
      </w:r>
      <w:r w:rsidR="002D6EBC">
        <w:t>including: elasticity, tectonics, heat flow, gravity, fluid dynamics, faulting, seismology, surface processes, and geological hazards. S</w:t>
      </w:r>
      <w:r w:rsidR="00663B8C" w:rsidRPr="00663B8C">
        <w:t xml:space="preserve">tudents </w:t>
      </w:r>
      <w:r w:rsidR="002D6EBC">
        <w:t>will learn</w:t>
      </w:r>
      <w:r w:rsidR="00663B8C" w:rsidRPr="00663B8C">
        <w:t xml:space="preserve"> fundamental </w:t>
      </w:r>
      <w:r w:rsidR="00663B8C">
        <w:t xml:space="preserve">physical and mathematical </w:t>
      </w:r>
      <w:r w:rsidR="002D6EBC">
        <w:t>approaches</w:t>
      </w:r>
      <w:r w:rsidR="00663B8C" w:rsidRPr="00663B8C">
        <w:t xml:space="preserve"> to </w:t>
      </w:r>
      <w:r w:rsidR="002D6EBC">
        <w:t xml:space="preserve">quantitatively </w:t>
      </w:r>
      <w:r w:rsidR="00663B8C" w:rsidRPr="00663B8C">
        <w:t xml:space="preserve">describe, interpret, and predict a broad range of </w:t>
      </w:r>
      <w:r w:rsidR="002D6EBC" w:rsidRPr="00663B8C">
        <w:t>dynamic processes in Earth systems</w:t>
      </w:r>
      <w:r w:rsidR="002D6EBC">
        <w:t>.</w:t>
      </w:r>
      <w:ins w:id="0" w:author="me" w:date="2017-08-29T15:01:00Z">
        <w:r w:rsidR="00B435A9">
          <w:t xml:space="preserve"> Two lectures</w:t>
        </w:r>
      </w:ins>
      <w:ins w:id="1" w:author="me" w:date="2017-08-29T15:02:00Z">
        <w:r w:rsidR="00B435A9">
          <w:t>, one lab weekly.</w:t>
        </w:r>
      </w:ins>
    </w:p>
    <w:p w:rsidR="006B2B03" w:rsidRDefault="006B2B03" w:rsidP="004E7737">
      <w:pPr>
        <w:jc w:val="both"/>
      </w:pPr>
    </w:p>
    <w:p w:rsidR="006B2B03" w:rsidRPr="006B2B03" w:rsidRDefault="001A5BB5" w:rsidP="004E7737">
      <w:pPr>
        <w:jc w:val="both"/>
        <w:rPr>
          <w:b/>
        </w:rPr>
      </w:pPr>
      <w:r>
        <w:rPr>
          <w:b/>
        </w:rPr>
        <w:t xml:space="preserve">Required </w:t>
      </w:r>
      <w:r w:rsidR="006B2B03" w:rsidRPr="006B2B03">
        <w:rPr>
          <w:b/>
        </w:rPr>
        <w:t>Pre</w:t>
      </w:r>
      <w:r>
        <w:rPr>
          <w:b/>
        </w:rPr>
        <w:t>-</w:t>
      </w:r>
      <w:r w:rsidR="006B2B03" w:rsidRPr="006B2B03">
        <w:rPr>
          <w:b/>
        </w:rPr>
        <w:t>requisites:</w:t>
      </w:r>
      <w:r w:rsidR="006B2B03">
        <w:rPr>
          <w:b/>
        </w:rPr>
        <w:t xml:space="preserve"> </w:t>
      </w:r>
      <w:r w:rsidR="002D6EBC">
        <w:t>Physics I (PHYS 2210)</w:t>
      </w:r>
    </w:p>
    <w:p w:rsidR="006B2B03" w:rsidRDefault="006B2B03" w:rsidP="004E7737">
      <w:pPr>
        <w:jc w:val="both"/>
      </w:pPr>
    </w:p>
    <w:p w:rsidR="00663B8C" w:rsidRDefault="00663B8C" w:rsidP="00663B8C">
      <w:pPr>
        <w:jc w:val="both"/>
      </w:pPr>
      <w:r w:rsidRPr="006B2B03">
        <w:rPr>
          <w:b/>
        </w:rPr>
        <w:t xml:space="preserve">Recommended </w:t>
      </w:r>
      <w:r>
        <w:rPr>
          <w:b/>
        </w:rPr>
        <w:t>Co-</w:t>
      </w:r>
      <w:r w:rsidRPr="006B2B03">
        <w:rPr>
          <w:b/>
        </w:rPr>
        <w:t>requisites:</w:t>
      </w:r>
      <w:r>
        <w:rPr>
          <w:b/>
        </w:rPr>
        <w:t xml:space="preserve"> </w:t>
      </w:r>
      <w:r>
        <w:t>Calculus II (MATH 1220), Physics II (PHYS 2220)</w:t>
      </w:r>
    </w:p>
    <w:p w:rsidR="0037213C" w:rsidRDefault="0037213C" w:rsidP="004E7737">
      <w:pPr>
        <w:jc w:val="both"/>
      </w:pPr>
    </w:p>
    <w:p w:rsidR="0037213C" w:rsidRDefault="0037213C" w:rsidP="001B25BB">
      <w:pPr>
        <w:jc w:val="both"/>
      </w:pPr>
      <w:r w:rsidRPr="006B2B03">
        <w:rPr>
          <w:b/>
        </w:rPr>
        <w:t>Required Text:</w:t>
      </w:r>
      <w:r w:rsidR="001B25BB">
        <w:t xml:space="preserve"> </w:t>
      </w:r>
      <w:proofErr w:type="spellStart"/>
      <w:r w:rsidR="001B25BB" w:rsidRPr="001B25BB">
        <w:rPr>
          <w:i/>
        </w:rPr>
        <w:t>Geodynamis</w:t>
      </w:r>
      <w:proofErr w:type="spellEnd"/>
      <w:r w:rsidR="001B25BB" w:rsidRPr="001B25BB">
        <w:rPr>
          <w:i/>
        </w:rPr>
        <w:t xml:space="preserve"> 3</w:t>
      </w:r>
      <w:r w:rsidR="001B25BB" w:rsidRPr="001B25BB">
        <w:rPr>
          <w:i/>
          <w:vertAlign w:val="superscript"/>
        </w:rPr>
        <w:t>rd</w:t>
      </w:r>
      <w:r w:rsidR="001B25BB" w:rsidRPr="001B25BB">
        <w:rPr>
          <w:i/>
        </w:rPr>
        <w:t xml:space="preserve"> ed., Turcotte and Schubert</w:t>
      </w:r>
      <w:r w:rsidR="001B25BB">
        <w:t>. Additional / supplemental readings will be provided electronically via canvas.</w:t>
      </w:r>
    </w:p>
    <w:p w:rsidR="001B25BB" w:rsidRDefault="001B25BB" w:rsidP="00BD5E41">
      <w:pPr>
        <w:pStyle w:val="Heading2"/>
        <w:jc w:val="both"/>
        <w:rPr>
          <w:b/>
          <w:bCs/>
          <w:sz w:val="24"/>
          <w:u w:val="none"/>
        </w:rPr>
      </w:pPr>
    </w:p>
    <w:p w:rsidR="00A4348B" w:rsidRPr="00A4348B" w:rsidRDefault="00A4348B" w:rsidP="00A4348B"/>
    <w:p w:rsidR="00BD5E41" w:rsidRDefault="00BD5E41" w:rsidP="00BD5E41">
      <w:pPr>
        <w:pStyle w:val="Heading2"/>
        <w:jc w:val="both"/>
        <w:rPr>
          <w:b/>
          <w:bCs/>
          <w:sz w:val="24"/>
          <w:u w:val="none"/>
        </w:rPr>
      </w:pPr>
      <w:r>
        <w:rPr>
          <w:b/>
          <w:bCs/>
          <w:sz w:val="24"/>
          <w:u w:val="none"/>
        </w:rPr>
        <w:t>1</w:t>
      </w:r>
      <w:r w:rsidRPr="00D20D73">
        <w:rPr>
          <w:b/>
          <w:bCs/>
          <w:sz w:val="24"/>
          <w:u w:val="none"/>
        </w:rPr>
        <w:t xml:space="preserve">. </w:t>
      </w:r>
      <w:r>
        <w:rPr>
          <w:b/>
          <w:bCs/>
          <w:sz w:val="24"/>
          <w:u w:val="none"/>
        </w:rPr>
        <w:t xml:space="preserve"> Policies</w:t>
      </w:r>
    </w:p>
    <w:p w:rsidR="00BD5E41" w:rsidRDefault="00BD5E41" w:rsidP="00BD5E41">
      <w:pPr>
        <w:jc w:val="both"/>
      </w:pPr>
    </w:p>
    <w:p w:rsidR="00BD5E41" w:rsidRPr="00F871BF" w:rsidRDefault="00BD5E41" w:rsidP="00166830">
      <w:pPr>
        <w:jc w:val="both"/>
        <w:rPr>
          <w:i/>
        </w:rPr>
      </w:pPr>
      <w:r w:rsidRPr="00F47E71">
        <w:rPr>
          <w:i/>
        </w:rPr>
        <w:t>Grades:</w:t>
      </w:r>
      <w:r>
        <w:rPr>
          <w:i/>
        </w:rPr>
        <w:t xml:space="preserve">  </w:t>
      </w:r>
      <w:r>
        <w:t>Final grades are based on following weights:</w:t>
      </w:r>
    </w:p>
    <w:p w:rsidR="00BD5E41" w:rsidRDefault="00BD5E41" w:rsidP="00166830">
      <w:pPr>
        <w:jc w:val="both"/>
      </w:pPr>
    </w:p>
    <w:p w:rsidR="00BD5E41" w:rsidRPr="00AF141A" w:rsidRDefault="001A5BB5" w:rsidP="00166830">
      <w:pPr>
        <w:numPr>
          <w:ilvl w:val="0"/>
          <w:numId w:val="2"/>
        </w:numPr>
        <w:jc w:val="both"/>
        <w:rPr>
          <w:highlight w:val="yellow"/>
        </w:rPr>
      </w:pPr>
      <w:r w:rsidRPr="00AF141A">
        <w:rPr>
          <w:highlight w:val="yellow"/>
        </w:rPr>
        <w:t>W</w:t>
      </w:r>
      <w:r w:rsidR="006B2B03" w:rsidRPr="00AF141A">
        <w:rPr>
          <w:highlight w:val="yellow"/>
        </w:rPr>
        <w:t xml:space="preserve">eekly </w:t>
      </w:r>
      <w:r w:rsidR="00C2590D" w:rsidRPr="00AF141A">
        <w:rPr>
          <w:highlight w:val="yellow"/>
        </w:rPr>
        <w:t>problem sets</w:t>
      </w:r>
      <w:r w:rsidR="006B2B03" w:rsidRPr="00AF141A">
        <w:rPr>
          <w:highlight w:val="yellow"/>
        </w:rPr>
        <w:t xml:space="preserve"> </w:t>
      </w:r>
      <w:r w:rsidR="00C2590D" w:rsidRPr="00AF141A">
        <w:rPr>
          <w:highlight w:val="yellow"/>
        </w:rPr>
        <w:t xml:space="preserve">from text </w:t>
      </w:r>
      <w:r w:rsidR="006B2B03" w:rsidRPr="00AF141A">
        <w:rPr>
          <w:highlight w:val="yellow"/>
        </w:rPr>
        <w:t>(</w:t>
      </w:r>
      <w:r w:rsidR="00C2590D" w:rsidRPr="00AF141A">
        <w:rPr>
          <w:highlight w:val="yellow"/>
        </w:rPr>
        <w:t>25</w:t>
      </w:r>
      <w:r w:rsidR="006B2B03" w:rsidRPr="00AF141A">
        <w:rPr>
          <w:highlight w:val="yellow"/>
        </w:rPr>
        <w:t>%)</w:t>
      </w:r>
    </w:p>
    <w:p w:rsidR="00D42604" w:rsidRPr="00AF141A" w:rsidRDefault="00C2590D" w:rsidP="00166830">
      <w:pPr>
        <w:numPr>
          <w:ilvl w:val="0"/>
          <w:numId w:val="2"/>
        </w:numPr>
        <w:jc w:val="both"/>
        <w:rPr>
          <w:highlight w:val="yellow"/>
        </w:rPr>
      </w:pPr>
      <w:r w:rsidRPr="00AF141A">
        <w:rPr>
          <w:highlight w:val="yellow"/>
        </w:rPr>
        <w:t>Laboratory / workshop assignments (25%)</w:t>
      </w:r>
    </w:p>
    <w:p w:rsidR="00BD5E41" w:rsidRPr="001A5BB5" w:rsidRDefault="00C2590D" w:rsidP="00166830">
      <w:pPr>
        <w:numPr>
          <w:ilvl w:val="0"/>
          <w:numId w:val="3"/>
        </w:numPr>
        <w:jc w:val="both"/>
      </w:pPr>
      <w:r>
        <w:t>Exam 1</w:t>
      </w:r>
      <w:r w:rsidR="006B2B03" w:rsidRPr="001A5BB5">
        <w:t xml:space="preserve"> (</w:t>
      </w:r>
      <w:r>
        <w:t>25</w:t>
      </w:r>
      <w:r w:rsidR="006B2B03" w:rsidRPr="001A5BB5">
        <w:t>%)</w:t>
      </w:r>
    </w:p>
    <w:p w:rsidR="006B2B03" w:rsidRPr="001A5BB5" w:rsidRDefault="006B2B03" w:rsidP="00166830">
      <w:pPr>
        <w:numPr>
          <w:ilvl w:val="0"/>
          <w:numId w:val="3"/>
        </w:numPr>
        <w:jc w:val="both"/>
      </w:pPr>
      <w:r w:rsidRPr="001A5BB5">
        <w:t xml:space="preserve">Exam </w:t>
      </w:r>
      <w:r w:rsidR="00C2590D">
        <w:t xml:space="preserve">2 </w:t>
      </w:r>
      <w:r w:rsidRPr="001A5BB5">
        <w:t>(</w:t>
      </w:r>
      <w:r w:rsidR="00C2590D">
        <w:t>25</w:t>
      </w:r>
      <w:r w:rsidRPr="001A5BB5">
        <w:t>%)</w:t>
      </w:r>
    </w:p>
    <w:p w:rsidR="00BD5E41" w:rsidRDefault="00BD5E41" w:rsidP="00166830">
      <w:pPr>
        <w:jc w:val="both"/>
      </w:pPr>
    </w:p>
    <w:p w:rsidR="00BD5E41" w:rsidRDefault="00C2590D" w:rsidP="00166830">
      <w:pPr>
        <w:jc w:val="both"/>
      </w:pPr>
      <w:r>
        <w:rPr>
          <w:i/>
        </w:rPr>
        <w:t>H</w:t>
      </w:r>
      <w:r w:rsidR="009D3693">
        <w:rPr>
          <w:i/>
        </w:rPr>
        <w:t>omework</w:t>
      </w:r>
      <w:r w:rsidR="00BD5E41" w:rsidRPr="00F871BF">
        <w:rPr>
          <w:i/>
        </w:rPr>
        <w:t>:</w:t>
      </w:r>
      <w:r w:rsidR="001A5BB5">
        <w:t xml:space="preserve"> </w:t>
      </w:r>
      <w:r w:rsidR="0056272E">
        <w:t xml:space="preserve">Problem sets will be assigned each week from </w:t>
      </w:r>
      <w:r w:rsidR="00A4348B">
        <w:t>the textbook or related reading</w:t>
      </w:r>
      <w:r w:rsidR="0056272E">
        <w:t xml:space="preserve"> and are due at the start of </w:t>
      </w:r>
      <w:r w:rsidR="001B2BC5">
        <w:t>lab</w:t>
      </w:r>
      <w:r w:rsidR="0056272E">
        <w:t xml:space="preserve"> on </w:t>
      </w:r>
      <w:r w:rsidR="001B2BC5">
        <w:t>Friday</w:t>
      </w:r>
      <w:r w:rsidR="0056272E">
        <w:t>. L</w:t>
      </w:r>
      <w:r>
        <w:t>ate assignments</w:t>
      </w:r>
      <w:r w:rsidR="001A5BB5" w:rsidRPr="001A5BB5">
        <w:t xml:space="preserve"> will be assessed a minimum penalty of </w:t>
      </w:r>
      <w:r w:rsidR="00A4348B">
        <w:t>2</w:t>
      </w:r>
      <w:r w:rsidR="001A5BB5" w:rsidRPr="001A5BB5">
        <w:t xml:space="preserve">5% </w:t>
      </w:r>
      <w:r w:rsidR="00A4348B">
        <w:t>per</w:t>
      </w:r>
      <w:r w:rsidR="001A5BB5" w:rsidRPr="001A5BB5">
        <w:t xml:space="preserve"> week </w:t>
      </w:r>
      <w:r>
        <w:t xml:space="preserve">they are </w:t>
      </w:r>
      <w:r w:rsidR="001A5BB5" w:rsidRPr="001A5BB5">
        <w:t>overdue.</w:t>
      </w:r>
    </w:p>
    <w:p w:rsidR="00A60FA7" w:rsidRDefault="00A60FA7" w:rsidP="00166830">
      <w:pPr>
        <w:jc w:val="both"/>
      </w:pPr>
    </w:p>
    <w:p w:rsidR="00A16BE9" w:rsidRPr="001A5BB5" w:rsidRDefault="00A16BE9" w:rsidP="00166830">
      <w:pPr>
        <w:jc w:val="both"/>
      </w:pPr>
      <w:r w:rsidRPr="00A16BE9">
        <w:rPr>
          <w:i/>
        </w:rPr>
        <w:t>Labs:</w:t>
      </w:r>
      <w:r w:rsidR="001A5BB5">
        <w:t xml:space="preserve"> </w:t>
      </w:r>
      <w:r w:rsidR="0056272E">
        <w:t xml:space="preserve">Concepts introduced in lectures will be explored through interactive workshops where students work in teams to </w:t>
      </w:r>
      <w:r w:rsidR="001B2BC5">
        <w:t>solve problems</w:t>
      </w:r>
      <w:r w:rsidR="0056272E">
        <w:t xml:space="preserve"> relating to dynamic Earth processes. </w:t>
      </w:r>
      <w:r w:rsidR="00A4348B">
        <w:t xml:space="preserve">Assignments are due </w:t>
      </w:r>
      <w:r w:rsidR="001B2BC5">
        <w:t xml:space="preserve">after one week </w:t>
      </w:r>
      <w:r w:rsidR="00A4348B">
        <w:t>at the start of lab each Friday;</w:t>
      </w:r>
      <w:r w:rsidR="00440EDF">
        <w:t xml:space="preserve"> </w:t>
      </w:r>
      <w:r w:rsidR="00A4348B">
        <w:t>l</w:t>
      </w:r>
      <w:r w:rsidR="0056272E">
        <w:t>ate assignments</w:t>
      </w:r>
      <w:r w:rsidR="0056272E" w:rsidRPr="001A5BB5">
        <w:t xml:space="preserve"> will be assessed a penalty of </w:t>
      </w:r>
      <w:r w:rsidR="00A4348B">
        <w:t>2</w:t>
      </w:r>
      <w:r w:rsidR="0056272E" w:rsidRPr="001A5BB5">
        <w:t xml:space="preserve">5% </w:t>
      </w:r>
      <w:r w:rsidR="00A4348B">
        <w:t>per</w:t>
      </w:r>
      <w:r w:rsidR="0056272E" w:rsidRPr="001A5BB5">
        <w:t xml:space="preserve"> week </w:t>
      </w:r>
      <w:r w:rsidR="0056272E">
        <w:t xml:space="preserve">they are </w:t>
      </w:r>
      <w:r w:rsidR="0056272E" w:rsidRPr="001A5BB5">
        <w:t>overdue.</w:t>
      </w:r>
    </w:p>
    <w:p w:rsidR="00A16BE9" w:rsidRDefault="00A16BE9" w:rsidP="00166830">
      <w:pPr>
        <w:jc w:val="both"/>
      </w:pPr>
    </w:p>
    <w:p w:rsidR="00BD5E41" w:rsidRDefault="00EF0FC9" w:rsidP="00166830">
      <w:pPr>
        <w:jc w:val="both"/>
      </w:pPr>
      <w:r>
        <w:rPr>
          <w:i/>
        </w:rPr>
        <w:t xml:space="preserve">Exams: </w:t>
      </w:r>
      <w:r w:rsidR="00C2590D">
        <w:t>Two exams will cover the first and second halves of the course, respectively.</w:t>
      </w:r>
      <w:r w:rsidR="001306D9">
        <w:t xml:space="preserve"> The final exam is not cumulative.</w:t>
      </w:r>
    </w:p>
    <w:p w:rsidR="00EF0FC9" w:rsidRDefault="00EF0FC9" w:rsidP="00BD5E41">
      <w:pPr>
        <w:jc w:val="both"/>
        <w:rPr>
          <w:b/>
        </w:rPr>
      </w:pPr>
    </w:p>
    <w:p w:rsidR="00240099" w:rsidRDefault="00240099" w:rsidP="00BD5E41">
      <w:pPr>
        <w:jc w:val="both"/>
        <w:rPr>
          <w:b/>
        </w:rPr>
      </w:pPr>
    </w:p>
    <w:p w:rsidR="001014EB" w:rsidRDefault="001014EB" w:rsidP="00BD5E41">
      <w:pPr>
        <w:jc w:val="both"/>
        <w:rPr>
          <w:b/>
        </w:rPr>
      </w:pPr>
    </w:p>
    <w:p w:rsidR="001014EB" w:rsidRDefault="001014EB" w:rsidP="00BD5E41">
      <w:pPr>
        <w:jc w:val="both"/>
        <w:rPr>
          <w:b/>
        </w:rPr>
      </w:pPr>
    </w:p>
    <w:p w:rsidR="00BD5E41" w:rsidRPr="00F00C7D" w:rsidRDefault="006B2B03" w:rsidP="00BD5E41">
      <w:pPr>
        <w:jc w:val="both"/>
        <w:rPr>
          <w:b/>
        </w:rPr>
      </w:pPr>
      <w:r>
        <w:rPr>
          <w:b/>
        </w:rPr>
        <w:t>2</w:t>
      </w:r>
      <w:r w:rsidR="00BD5E41" w:rsidRPr="00F00C7D">
        <w:rPr>
          <w:b/>
        </w:rPr>
        <w:t>.  Class Goals</w:t>
      </w:r>
    </w:p>
    <w:p w:rsidR="00BD5E41" w:rsidRDefault="00BD5E41" w:rsidP="00BD5E41">
      <w:pPr>
        <w:jc w:val="both"/>
      </w:pPr>
    </w:p>
    <w:p w:rsidR="00BD5E41" w:rsidRPr="006A27CD" w:rsidRDefault="006075EC">
      <w:pPr>
        <w:rPr>
          <w:highlight w:val="yellow"/>
        </w:rPr>
      </w:pPr>
      <w:r w:rsidRPr="006A27CD">
        <w:rPr>
          <w:highlight w:val="yellow"/>
        </w:rPr>
        <w:t>Students will be able to:</w:t>
      </w:r>
    </w:p>
    <w:p w:rsidR="006B2B03" w:rsidRPr="006A27CD" w:rsidRDefault="006B2B03">
      <w:pPr>
        <w:rPr>
          <w:highlight w:val="yellow"/>
        </w:rPr>
      </w:pPr>
    </w:p>
    <w:p w:rsidR="006075EC" w:rsidRPr="001014EB" w:rsidRDefault="001306D9" w:rsidP="006B2B03">
      <w:pPr>
        <w:numPr>
          <w:ilvl w:val="0"/>
          <w:numId w:val="4"/>
        </w:numPr>
        <w:rPr>
          <w:i/>
          <w:highlight w:val="yellow"/>
        </w:rPr>
      </w:pPr>
      <w:r w:rsidRPr="001014EB">
        <w:rPr>
          <w:i/>
          <w:highlight w:val="yellow"/>
        </w:rPr>
        <w:t>Need a concise list of learning goals here</w:t>
      </w:r>
      <w:r w:rsidR="001014EB">
        <w:rPr>
          <w:i/>
          <w:highlight w:val="yellow"/>
        </w:rPr>
        <w:t>…</w:t>
      </w:r>
    </w:p>
    <w:p w:rsidR="006A27CD" w:rsidRPr="006A27CD" w:rsidRDefault="006A27CD" w:rsidP="006A27CD">
      <w:pPr>
        <w:numPr>
          <w:ilvl w:val="0"/>
          <w:numId w:val="4"/>
        </w:numPr>
        <w:rPr>
          <w:highlight w:val="yellow"/>
        </w:rPr>
      </w:pPr>
      <w:r w:rsidRPr="006A27CD">
        <w:rPr>
          <w:highlight w:val="yellow"/>
        </w:rPr>
        <w:t>Understand physical laws underlying transfer and balance of energy, heat, force, and mass, and other kinetic processes and balances in Earth systems</w:t>
      </w:r>
      <w:r>
        <w:rPr>
          <w:highlight w:val="yellow"/>
        </w:rPr>
        <w:t>.</w:t>
      </w:r>
    </w:p>
    <w:p w:rsidR="006A27CD" w:rsidRPr="006A27CD" w:rsidRDefault="006A27CD" w:rsidP="006A27CD">
      <w:pPr>
        <w:numPr>
          <w:ilvl w:val="0"/>
          <w:numId w:val="4"/>
        </w:numPr>
        <w:rPr>
          <w:highlight w:val="yellow"/>
        </w:rPr>
      </w:pPr>
      <w:r w:rsidRPr="006A27CD">
        <w:rPr>
          <w:highlight w:val="yellow"/>
        </w:rPr>
        <w:t>Derive physical and mathematical approaches to describe, interpret, and predict a range of dynamic processes in Earth systems.</w:t>
      </w:r>
    </w:p>
    <w:p w:rsidR="006A27CD" w:rsidRDefault="002E7977" w:rsidP="006A27CD">
      <w:pPr>
        <w:numPr>
          <w:ilvl w:val="0"/>
          <w:numId w:val="4"/>
        </w:numPr>
        <w:rPr>
          <w:highlight w:val="yellow"/>
        </w:rPr>
      </w:pPr>
      <w:r>
        <w:rPr>
          <w:highlight w:val="yellow"/>
        </w:rPr>
        <w:t xml:space="preserve">Apply </w:t>
      </w:r>
      <w:r w:rsidR="006A27CD">
        <w:rPr>
          <w:highlight w:val="yellow"/>
        </w:rPr>
        <w:t xml:space="preserve">essential mathematical descriptions of dynamic phenomena </w:t>
      </w:r>
      <w:r>
        <w:rPr>
          <w:highlight w:val="yellow"/>
        </w:rPr>
        <w:t xml:space="preserve">to describe key processes </w:t>
      </w:r>
      <w:r w:rsidR="006A27CD">
        <w:rPr>
          <w:highlight w:val="yellow"/>
        </w:rPr>
        <w:t>in the interior of the Earth and on the Earth’s sur</w:t>
      </w:r>
      <w:r w:rsidR="001014EB">
        <w:rPr>
          <w:highlight w:val="yellow"/>
        </w:rPr>
        <w:t>face.</w:t>
      </w:r>
    </w:p>
    <w:p w:rsidR="001014EB" w:rsidRPr="006A27CD" w:rsidRDefault="001014EB" w:rsidP="006A27CD">
      <w:pPr>
        <w:numPr>
          <w:ilvl w:val="0"/>
          <w:numId w:val="4"/>
        </w:numPr>
        <w:rPr>
          <w:highlight w:val="yellow"/>
        </w:rPr>
      </w:pPr>
      <w:r>
        <w:rPr>
          <w:highlight w:val="yellow"/>
        </w:rPr>
        <w:t>…</w:t>
      </w:r>
    </w:p>
    <w:p w:rsidR="001306D9" w:rsidRPr="006A27CD" w:rsidRDefault="001306D9" w:rsidP="001306D9">
      <w:pPr>
        <w:ind w:left="360"/>
        <w:rPr>
          <w:highlight w:val="yellow"/>
        </w:rPr>
      </w:pPr>
    </w:p>
    <w:p w:rsidR="00BD5E41" w:rsidRDefault="00BD5E41"/>
    <w:p w:rsidR="00822F97" w:rsidRDefault="00822F97"/>
    <w:p w:rsidR="00A73B9D" w:rsidRDefault="00A73B9D" w:rsidP="00A73B9D">
      <w:pPr>
        <w:jc w:val="both"/>
        <w:rPr>
          <w:b/>
        </w:rPr>
      </w:pPr>
      <w:r>
        <w:rPr>
          <w:b/>
        </w:rPr>
        <w:t>3</w:t>
      </w:r>
      <w:r w:rsidRPr="00F00C7D">
        <w:rPr>
          <w:b/>
        </w:rPr>
        <w:t xml:space="preserve">.  </w:t>
      </w:r>
      <w:r>
        <w:rPr>
          <w:b/>
        </w:rPr>
        <w:t>Lecture Schedule</w:t>
      </w:r>
    </w:p>
    <w:p w:rsidR="00A73B9D" w:rsidRDefault="00A73B9D" w:rsidP="00A73B9D">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016"/>
        <w:gridCol w:w="4770"/>
        <w:gridCol w:w="2088"/>
      </w:tblGrid>
      <w:tr w:rsidR="00B86E1B" w:rsidRPr="007B46A5" w:rsidTr="00232D7F">
        <w:tc>
          <w:tcPr>
            <w:tcW w:w="982" w:type="dxa"/>
            <w:shd w:val="pct20" w:color="auto" w:fill="auto"/>
          </w:tcPr>
          <w:p w:rsidR="00B86E1B" w:rsidRPr="007B46A5" w:rsidRDefault="00B86E1B" w:rsidP="00F84B52">
            <w:pPr>
              <w:jc w:val="center"/>
              <w:rPr>
                <w:b/>
              </w:rPr>
            </w:pPr>
            <w:r w:rsidRPr="007B46A5">
              <w:rPr>
                <w:b/>
              </w:rPr>
              <w:t>Week</w:t>
            </w:r>
          </w:p>
        </w:tc>
        <w:tc>
          <w:tcPr>
            <w:tcW w:w="1016" w:type="dxa"/>
            <w:shd w:val="pct20" w:color="auto" w:fill="auto"/>
          </w:tcPr>
          <w:p w:rsidR="00B86E1B" w:rsidRPr="007B46A5" w:rsidRDefault="00B86E1B" w:rsidP="00F84B52">
            <w:pPr>
              <w:jc w:val="center"/>
              <w:rPr>
                <w:b/>
              </w:rPr>
            </w:pPr>
            <w:r w:rsidRPr="007B46A5">
              <w:rPr>
                <w:b/>
              </w:rPr>
              <w:t>Lecture</w:t>
            </w:r>
          </w:p>
        </w:tc>
        <w:tc>
          <w:tcPr>
            <w:tcW w:w="4770" w:type="dxa"/>
            <w:shd w:val="pct20" w:color="auto" w:fill="auto"/>
          </w:tcPr>
          <w:p w:rsidR="00B86E1B" w:rsidRPr="007B46A5" w:rsidRDefault="00B86E1B" w:rsidP="007B46A5">
            <w:pPr>
              <w:jc w:val="both"/>
              <w:rPr>
                <w:b/>
              </w:rPr>
            </w:pPr>
            <w:r w:rsidRPr="007B46A5">
              <w:rPr>
                <w:b/>
              </w:rPr>
              <w:t>Topic</w:t>
            </w:r>
          </w:p>
        </w:tc>
        <w:tc>
          <w:tcPr>
            <w:tcW w:w="2088" w:type="dxa"/>
            <w:shd w:val="pct20" w:color="auto" w:fill="auto"/>
          </w:tcPr>
          <w:p w:rsidR="00B86E1B" w:rsidRPr="007B46A5" w:rsidRDefault="00B86E1B" w:rsidP="007B46A5">
            <w:pPr>
              <w:jc w:val="both"/>
              <w:rPr>
                <w:b/>
              </w:rPr>
            </w:pPr>
            <w:r w:rsidRPr="007B46A5">
              <w:rPr>
                <w:b/>
              </w:rPr>
              <w:t>Reading</w:t>
            </w:r>
          </w:p>
        </w:tc>
      </w:tr>
      <w:tr w:rsidR="00B86E1B" w:rsidRPr="006B7437" w:rsidTr="00F84B52">
        <w:tc>
          <w:tcPr>
            <w:tcW w:w="982" w:type="dxa"/>
            <w:shd w:val="clear" w:color="auto" w:fill="auto"/>
          </w:tcPr>
          <w:p w:rsidR="00B86E1B" w:rsidRPr="006B7437" w:rsidRDefault="00B86E1B" w:rsidP="00F84B52">
            <w:pPr>
              <w:jc w:val="center"/>
              <w:rPr>
                <w:b/>
              </w:rPr>
            </w:pPr>
            <w:r w:rsidRPr="006B7437">
              <w:rPr>
                <w:b/>
              </w:rPr>
              <w:t>1</w:t>
            </w:r>
          </w:p>
        </w:tc>
        <w:tc>
          <w:tcPr>
            <w:tcW w:w="1016" w:type="dxa"/>
            <w:shd w:val="clear" w:color="auto" w:fill="auto"/>
          </w:tcPr>
          <w:p w:rsidR="00B86E1B" w:rsidRPr="006B7437" w:rsidRDefault="00B86E1B" w:rsidP="00F84B52">
            <w:pPr>
              <w:jc w:val="center"/>
              <w:rPr>
                <w:b/>
              </w:rPr>
            </w:pPr>
          </w:p>
        </w:tc>
        <w:tc>
          <w:tcPr>
            <w:tcW w:w="4770" w:type="dxa"/>
            <w:shd w:val="clear" w:color="auto" w:fill="auto"/>
          </w:tcPr>
          <w:p w:rsidR="00B86E1B" w:rsidRPr="006B7437" w:rsidRDefault="00F84B52" w:rsidP="007B46A5">
            <w:pPr>
              <w:jc w:val="both"/>
              <w:rPr>
                <w:b/>
              </w:rPr>
            </w:pPr>
            <w:r>
              <w:rPr>
                <w:b/>
              </w:rPr>
              <w:t>S</w:t>
            </w:r>
            <w:r w:rsidR="006B7437" w:rsidRPr="006B7437">
              <w:rPr>
                <w:b/>
              </w:rPr>
              <w:t>tress and strain</w:t>
            </w:r>
          </w:p>
        </w:tc>
        <w:tc>
          <w:tcPr>
            <w:tcW w:w="2088" w:type="dxa"/>
            <w:shd w:val="clear" w:color="auto" w:fill="auto"/>
          </w:tcPr>
          <w:p w:rsidR="00B86E1B" w:rsidRPr="006B7437" w:rsidRDefault="006B7437" w:rsidP="007B46A5">
            <w:pPr>
              <w:jc w:val="both"/>
              <w:rPr>
                <w:b/>
              </w:rPr>
            </w:pPr>
            <w:r w:rsidRPr="006B7437">
              <w:rPr>
                <w:b/>
              </w:rPr>
              <w:t>T&amp;S …</w:t>
            </w:r>
          </w:p>
        </w:tc>
      </w:tr>
      <w:tr w:rsidR="006B7437" w:rsidRPr="007B46A5" w:rsidTr="00F84B52">
        <w:tc>
          <w:tcPr>
            <w:tcW w:w="982" w:type="dxa"/>
            <w:shd w:val="clear" w:color="auto" w:fill="auto"/>
          </w:tcPr>
          <w:p w:rsidR="006B7437" w:rsidRPr="00D01E65" w:rsidRDefault="006B7437" w:rsidP="00F84B52">
            <w:pPr>
              <w:jc w:val="center"/>
            </w:pPr>
          </w:p>
        </w:tc>
        <w:tc>
          <w:tcPr>
            <w:tcW w:w="1016" w:type="dxa"/>
            <w:shd w:val="clear" w:color="auto" w:fill="auto"/>
          </w:tcPr>
          <w:p w:rsidR="006B7437" w:rsidRPr="00D01E65" w:rsidRDefault="006B7437" w:rsidP="00F84B52">
            <w:pPr>
              <w:jc w:val="center"/>
            </w:pPr>
            <w:r>
              <w:t>1</w:t>
            </w:r>
          </w:p>
        </w:tc>
        <w:tc>
          <w:tcPr>
            <w:tcW w:w="4770" w:type="dxa"/>
            <w:shd w:val="clear" w:color="auto" w:fill="auto"/>
          </w:tcPr>
          <w:p w:rsidR="006B7437" w:rsidRPr="00D01E65" w:rsidRDefault="006B7437" w:rsidP="00426176">
            <w:pPr>
              <w:jc w:val="both"/>
            </w:pPr>
            <w:r>
              <w:t xml:space="preserve">Global </w:t>
            </w:r>
            <w:del w:id="2" w:author="elthorno" w:date="2017-08-29T16:41:00Z">
              <w:r w:rsidDel="00426176">
                <w:delText xml:space="preserve">seismic </w:delText>
              </w:r>
            </w:del>
            <w:ins w:id="3" w:author="elthorno" w:date="2017-08-29T16:41:00Z">
              <w:r w:rsidR="00426176">
                <w:t>earth</w:t>
              </w:r>
              <w:r w:rsidR="00426176">
                <w:t xml:space="preserve"> </w:t>
              </w:r>
            </w:ins>
            <w:r>
              <w:t>structure</w:t>
            </w:r>
          </w:p>
        </w:tc>
        <w:tc>
          <w:tcPr>
            <w:tcW w:w="2088" w:type="dxa"/>
            <w:shd w:val="clear" w:color="auto" w:fill="auto"/>
          </w:tcPr>
          <w:p w:rsidR="006B7437" w:rsidRPr="00D01E65" w:rsidRDefault="006B7437"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B86E1B" w:rsidP="00F84B52">
            <w:pPr>
              <w:jc w:val="center"/>
            </w:pPr>
            <w:r w:rsidRPr="00D01E65">
              <w:t>2</w:t>
            </w:r>
          </w:p>
        </w:tc>
        <w:tc>
          <w:tcPr>
            <w:tcW w:w="4770" w:type="dxa"/>
            <w:shd w:val="clear" w:color="auto" w:fill="auto"/>
          </w:tcPr>
          <w:p w:rsidR="00B86E1B" w:rsidRPr="00D01E65" w:rsidRDefault="006B7437" w:rsidP="007B46A5">
            <w:pPr>
              <w:jc w:val="both"/>
            </w:pPr>
            <w:commentRangeStart w:id="4"/>
            <w:r>
              <w:t>Body and surface forces</w:t>
            </w:r>
            <w:commentRangeEnd w:id="4"/>
            <w:r w:rsidR="0080589F">
              <w:rPr>
                <w:rStyle w:val="CommentReference"/>
              </w:rPr>
              <w:commentReference w:id="4"/>
            </w:r>
          </w:p>
        </w:tc>
        <w:tc>
          <w:tcPr>
            <w:tcW w:w="2088" w:type="dxa"/>
            <w:shd w:val="clear" w:color="auto" w:fill="auto"/>
          </w:tcPr>
          <w:p w:rsidR="00B86E1B" w:rsidRPr="00D01E65" w:rsidRDefault="00B86E1B" w:rsidP="007B46A5">
            <w:pPr>
              <w:jc w:val="both"/>
            </w:pPr>
          </w:p>
        </w:tc>
      </w:tr>
      <w:tr w:rsidR="00B86E1B" w:rsidRPr="006B7437" w:rsidTr="00F84B52">
        <w:tc>
          <w:tcPr>
            <w:tcW w:w="982" w:type="dxa"/>
            <w:shd w:val="clear" w:color="auto" w:fill="auto"/>
          </w:tcPr>
          <w:p w:rsidR="00B86E1B" w:rsidRPr="006B7437" w:rsidRDefault="00B86E1B" w:rsidP="00F84B52">
            <w:pPr>
              <w:jc w:val="center"/>
              <w:rPr>
                <w:b/>
              </w:rPr>
            </w:pPr>
            <w:r w:rsidRPr="006B7437">
              <w:rPr>
                <w:b/>
              </w:rPr>
              <w:t>2</w:t>
            </w:r>
          </w:p>
        </w:tc>
        <w:tc>
          <w:tcPr>
            <w:tcW w:w="1016" w:type="dxa"/>
            <w:shd w:val="clear" w:color="auto" w:fill="auto"/>
          </w:tcPr>
          <w:p w:rsidR="00B86E1B" w:rsidRPr="006B7437" w:rsidRDefault="00B86E1B" w:rsidP="00F84B52">
            <w:pPr>
              <w:jc w:val="center"/>
              <w:rPr>
                <w:b/>
              </w:rPr>
            </w:pPr>
          </w:p>
        </w:tc>
        <w:tc>
          <w:tcPr>
            <w:tcW w:w="4770" w:type="dxa"/>
            <w:shd w:val="clear" w:color="auto" w:fill="auto"/>
          </w:tcPr>
          <w:p w:rsidR="00B86E1B" w:rsidRPr="006B7437" w:rsidRDefault="006B7437" w:rsidP="007B46A5">
            <w:pPr>
              <w:jc w:val="both"/>
              <w:rPr>
                <w:b/>
              </w:rPr>
            </w:pPr>
            <w:r w:rsidRPr="006B7437">
              <w:rPr>
                <w:b/>
              </w:rPr>
              <w:t>Elasticity and flexure</w:t>
            </w:r>
          </w:p>
        </w:tc>
        <w:tc>
          <w:tcPr>
            <w:tcW w:w="2088" w:type="dxa"/>
            <w:shd w:val="clear" w:color="auto" w:fill="auto"/>
          </w:tcPr>
          <w:p w:rsidR="00B86E1B" w:rsidRPr="006B7437" w:rsidRDefault="006B7437" w:rsidP="007B46A5">
            <w:pPr>
              <w:jc w:val="both"/>
              <w:rPr>
                <w:b/>
              </w:rPr>
            </w:pPr>
            <w:r w:rsidRPr="006B7437">
              <w:rPr>
                <w:b/>
              </w:rPr>
              <w:t>T&amp;S …</w:t>
            </w:r>
          </w:p>
        </w:tc>
      </w:tr>
      <w:tr w:rsidR="006B7437" w:rsidRPr="007B46A5" w:rsidTr="00F84B52">
        <w:tc>
          <w:tcPr>
            <w:tcW w:w="982" w:type="dxa"/>
            <w:shd w:val="clear" w:color="auto" w:fill="auto"/>
          </w:tcPr>
          <w:p w:rsidR="006B7437" w:rsidRPr="00D01E65" w:rsidRDefault="006B7437" w:rsidP="00F84B52">
            <w:pPr>
              <w:jc w:val="center"/>
            </w:pPr>
          </w:p>
        </w:tc>
        <w:tc>
          <w:tcPr>
            <w:tcW w:w="1016" w:type="dxa"/>
            <w:shd w:val="clear" w:color="auto" w:fill="auto"/>
          </w:tcPr>
          <w:p w:rsidR="006B7437" w:rsidRPr="00D01E65" w:rsidRDefault="006B7437" w:rsidP="00F84B52">
            <w:pPr>
              <w:jc w:val="center"/>
            </w:pPr>
            <w:r>
              <w:t>3</w:t>
            </w:r>
          </w:p>
        </w:tc>
        <w:tc>
          <w:tcPr>
            <w:tcW w:w="4770" w:type="dxa"/>
            <w:shd w:val="clear" w:color="auto" w:fill="auto"/>
          </w:tcPr>
          <w:p w:rsidR="006B7437" w:rsidRPr="00D01E65" w:rsidRDefault="006B7437" w:rsidP="007B46A5">
            <w:pPr>
              <w:jc w:val="both"/>
            </w:pPr>
            <w:r>
              <w:t>Linear elasticity</w:t>
            </w:r>
          </w:p>
        </w:tc>
        <w:tc>
          <w:tcPr>
            <w:tcW w:w="2088" w:type="dxa"/>
            <w:shd w:val="clear" w:color="auto" w:fill="auto"/>
          </w:tcPr>
          <w:p w:rsidR="006B7437" w:rsidRPr="00D01E65" w:rsidRDefault="006B7437"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B86E1B" w:rsidP="00F84B52">
            <w:pPr>
              <w:jc w:val="center"/>
            </w:pPr>
            <w:r w:rsidRPr="00D01E65">
              <w:t>4</w:t>
            </w:r>
          </w:p>
        </w:tc>
        <w:tc>
          <w:tcPr>
            <w:tcW w:w="4770" w:type="dxa"/>
            <w:shd w:val="clear" w:color="auto" w:fill="auto"/>
          </w:tcPr>
          <w:p w:rsidR="00B86E1B" w:rsidRPr="00D01E65" w:rsidRDefault="006B7437" w:rsidP="007B46A5">
            <w:pPr>
              <w:jc w:val="both"/>
            </w:pPr>
            <w:r>
              <w:t>Plate flexure</w:t>
            </w:r>
          </w:p>
        </w:tc>
        <w:tc>
          <w:tcPr>
            <w:tcW w:w="2088" w:type="dxa"/>
            <w:shd w:val="clear" w:color="auto" w:fill="auto"/>
          </w:tcPr>
          <w:p w:rsidR="00B86E1B" w:rsidRPr="00D01E65" w:rsidRDefault="00B86E1B" w:rsidP="007B46A5">
            <w:pPr>
              <w:jc w:val="both"/>
            </w:pPr>
          </w:p>
        </w:tc>
      </w:tr>
      <w:tr w:rsidR="00B86E1B" w:rsidRPr="006B7437" w:rsidTr="00F84B52">
        <w:tc>
          <w:tcPr>
            <w:tcW w:w="982" w:type="dxa"/>
            <w:shd w:val="clear" w:color="auto" w:fill="auto"/>
          </w:tcPr>
          <w:p w:rsidR="00B86E1B" w:rsidRPr="006B7437" w:rsidRDefault="00B86E1B" w:rsidP="00F84B52">
            <w:pPr>
              <w:jc w:val="center"/>
              <w:rPr>
                <w:b/>
              </w:rPr>
            </w:pPr>
            <w:r w:rsidRPr="006B7437">
              <w:rPr>
                <w:b/>
              </w:rPr>
              <w:t>3</w:t>
            </w:r>
          </w:p>
        </w:tc>
        <w:tc>
          <w:tcPr>
            <w:tcW w:w="1016" w:type="dxa"/>
            <w:shd w:val="clear" w:color="auto" w:fill="auto"/>
          </w:tcPr>
          <w:p w:rsidR="00B86E1B" w:rsidRPr="006B7437" w:rsidRDefault="00B86E1B" w:rsidP="00F84B52">
            <w:pPr>
              <w:jc w:val="center"/>
              <w:rPr>
                <w:b/>
              </w:rPr>
            </w:pPr>
          </w:p>
        </w:tc>
        <w:tc>
          <w:tcPr>
            <w:tcW w:w="4770" w:type="dxa"/>
            <w:shd w:val="clear" w:color="auto" w:fill="auto"/>
          </w:tcPr>
          <w:p w:rsidR="00B86E1B" w:rsidRPr="006B7437" w:rsidRDefault="006B7437" w:rsidP="007B46A5">
            <w:pPr>
              <w:jc w:val="both"/>
              <w:rPr>
                <w:b/>
              </w:rPr>
            </w:pPr>
            <w:r w:rsidRPr="006B7437">
              <w:rPr>
                <w:b/>
              </w:rPr>
              <w:t>Global tectonics</w:t>
            </w:r>
          </w:p>
        </w:tc>
        <w:tc>
          <w:tcPr>
            <w:tcW w:w="2088" w:type="dxa"/>
            <w:shd w:val="clear" w:color="auto" w:fill="auto"/>
          </w:tcPr>
          <w:p w:rsidR="00B86E1B" w:rsidRPr="006B7437" w:rsidRDefault="006B7437" w:rsidP="007B46A5">
            <w:pPr>
              <w:jc w:val="both"/>
              <w:rPr>
                <w:b/>
              </w:rPr>
            </w:pPr>
            <w:r w:rsidRPr="006B7437">
              <w:rPr>
                <w:b/>
              </w:rPr>
              <w:t>T&amp;S …</w:t>
            </w:r>
          </w:p>
        </w:tc>
      </w:tr>
      <w:tr w:rsidR="006B7437" w:rsidRPr="007B46A5" w:rsidTr="00F84B52">
        <w:tc>
          <w:tcPr>
            <w:tcW w:w="982" w:type="dxa"/>
            <w:shd w:val="clear" w:color="auto" w:fill="auto"/>
          </w:tcPr>
          <w:p w:rsidR="006B7437" w:rsidRPr="00D01E65" w:rsidRDefault="006B7437" w:rsidP="00F84B52">
            <w:pPr>
              <w:jc w:val="center"/>
            </w:pPr>
          </w:p>
        </w:tc>
        <w:tc>
          <w:tcPr>
            <w:tcW w:w="1016" w:type="dxa"/>
            <w:shd w:val="clear" w:color="auto" w:fill="auto"/>
          </w:tcPr>
          <w:p w:rsidR="006B7437" w:rsidRPr="00D01E65" w:rsidRDefault="006B7437" w:rsidP="00F84B52">
            <w:pPr>
              <w:jc w:val="center"/>
            </w:pPr>
            <w:r>
              <w:t>5</w:t>
            </w:r>
          </w:p>
        </w:tc>
        <w:tc>
          <w:tcPr>
            <w:tcW w:w="4770" w:type="dxa"/>
            <w:shd w:val="clear" w:color="auto" w:fill="auto"/>
          </w:tcPr>
          <w:p w:rsidR="006B7437" w:rsidRPr="00D01E65" w:rsidRDefault="00F84B52" w:rsidP="007B46A5">
            <w:pPr>
              <w:jc w:val="both"/>
            </w:pPr>
            <w:r>
              <w:t>Plate boundaries</w:t>
            </w:r>
          </w:p>
        </w:tc>
        <w:tc>
          <w:tcPr>
            <w:tcW w:w="2088" w:type="dxa"/>
            <w:shd w:val="clear" w:color="auto" w:fill="auto"/>
          </w:tcPr>
          <w:p w:rsidR="006B7437" w:rsidRPr="00D01E65" w:rsidRDefault="006B7437"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B86E1B" w:rsidP="00F84B52">
            <w:pPr>
              <w:jc w:val="center"/>
            </w:pPr>
            <w:r w:rsidRPr="00D01E65">
              <w:t>6</w:t>
            </w:r>
          </w:p>
        </w:tc>
        <w:tc>
          <w:tcPr>
            <w:tcW w:w="4770" w:type="dxa"/>
            <w:shd w:val="clear" w:color="auto" w:fill="auto"/>
          </w:tcPr>
          <w:p w:rsidR="00B86E1B" w:rsidRPr="00D01E65" w:rsidRDefault="00F84B52" w:rsidP="007B46A5">
            <w:pPr>
              <w:jc w:val="both"/>
            </w:pPr>
            <w:r>
              <w:t>Paleomagnetism and plate motion</w:t>
            </w:r>
          </w:p>
        </w:tc>
        <w:tc>
          <w:tcPr>
            <w:tcW w:w="2088" w:type="dxa"/>
            <w:shd w:val="clear" w:color="auto" w:fill="auto"/>
          </w:tcPr>
          <w:p w:rsidR="00B86E1B" w:rsidRPr="00D01E65" w:rsidRDefault="00B86E1B" w:rsidP="007B46A5">
            <w:pPr>
              <w:jc w:val="both"/>
            </w:pPr>
          </w:p>
        </w:tc>
      </w:tr>
      <w:tr w:rsidR="00B86E1B" w:rsidRPr="00F84B52" w:rsidTr="00F84B52">
        <w:tc>
          <w:tcPr>
            <w:tcW w:w="982" w:type="dxa"/>
            <w:shd w:val="clear" w:color="auto" w:fill="auto"/>
          </w:tcPr>
          <w:p w:rsidR="00B86E1B" w:rsidRPr="00F84B52" w:rsidRDefault="00B86E1B" w:rsidP="00F84B52">
            <w:pPr>
              <w:jc w:val="center"/>
              <w:rPr>
                <w:b/>
              </w:rPr>
            </w:pPr>
            <w:r w:rsidRPr="00F84B52">
              <w:rPr>
                <w:b/>
              </w:rPr>
              <w:t>4</w:t>
            </w:r>
          </w:p>
        </w:tc>
        <w:tc>
          <w:tcPr>
            <w:tcW w:w="1016" w:type="dxa"/>
            <w:shd w:val="clear" w:color="auto" w:fill="auto"/>
          </w:tcPr>
          <w:p w:rsidR="00B86E1B" w:rsidRPr="00F84B52" w:rsidRDefault="00B86E1B" w:rsidP="00F84B52">
            <w:pPr>
              <w:jc w:val="center"/>
              <w:rPr>
                <w:b/>
              </w:rPr>
            </w:pPr>
          </w:p>
        </w:tc>
        <w:tc>
          <w:tcPr>
            <w:tcW w:w="4770" w:type="dxa"/>
            <w:shd w:val="clear" w:color="auto" w:fill="auto"/>
          </w:tcPr>
          <w:p w:rsidR="00B86E1B" w:rsidRPr="00F84B52" w:rsidRDefault="00F84B52" w:rsidP="00F84B52">
            <w:pPr>
              <w:jc w:val="both"/>
              <w:rPr>
                <w:b/>
              </w:rPr>
            </w:pPr>
            <w:r w:rsidRPr="00F84B52">
              <w:rPr>
                <w:b/>
              </w:rPr>
              <w:t xml:space="preserve">Heat </w:t>
            </w:r>
          </w:p>
        </w:tc>
        <w:tc>
          <w:tcPr>
            <w:tcW w:w="2088" w:type="dxa"/>
            <w:shd w:val="clear" w:color="auto" w:fill="auto"/>
          </w:tcPr>
          <w:p w:rsidR="00B86E1B" w:rsidRPr="00F84B52" w:rsidRDefault="00F84B52" w:rsidP="007B46A5">
            <w:pPr>
              <w:jc w:val="both"/>
              <w:rPr>
                <w:b/>
              </w:rPr>
            </w:pPr>
            <w:r w:rsidRPr="00F84B52">
              <w:rPr>
                <w:b/>
              </w:rPr>
              <w:t>T&amp;S …</w:t>
            </w:r>
          </w:p>
        </w:tc>
      </w:tr>
      <w:tr w:rsidR="006B7437" w:rsidRPr="007B46A5" w:rsidTr="00F84B52">
        <w:tc>
          <w:tcPr>
            <w:tcW w:w="982" w:type="dxa"/>
            <w:shd w:val="clear" w:color="auto" w:fill="auto"/>
          </w:tcPr>
          <w:p w:rsidR="006B7437" w:rsidRPr="00D01E65" w:rsidRDefault="006B7437" w:rsidP="00F84B52">
            <w:pPr>
              <w:jc w:val="center"/>
            </w:pPr>
          </w:p>
        </w:tc>
        <w:tc>
          <w:tcPr>
            <w:tcW w:w="1016" w:type="dxa"/>
            <w:shd w:val="clear" w:color="auto" w:fill="auto"/>
          </w:tcPr>
          <w:p w:rsidR="006B7437" w:rsidRPr="00D01E65" w:rsidRDefault="006B7437" w:rsidP="00F84B52">
            <w:pPr>
              <w:jc w:val="center"/>
            </w:pPr>
            <w:r>
              <w:t>7</w:t>
            </w:r>
          </w:p>
        </w:tc>
        <w:tc>
          <w:tcPr>
            <w:tcW w:w="4770" w:type="dxa"/>
            <w:shd w:val="clear" w:color="auto" w:fill="auto"/>
          </w:tcPr>
          <w:p w:rsidR="006B7437" w:rsidRPr="00F84B52" w:rsidRDefault="00F84B52" w:rsidP="00F84B52">
            <w:pPr>
              <w:jc w:val="both"/>
              <w:rPr>
                <w:b/>
              </w:rPr>
            </w:pPr>
            <w:r>
              <w:t>Fourier’s law, Advection and  conduction</w:t>
            </w:r>
          </w:p>
        </w:tc>
        <w:tc>
          <w:tcPr>
            <w:tcW w:w="2088" w:type="dxa"/>
            <w:shd w:val="clear" w:color="auto" w:fill="auto"/>
          </w:tcPr>
          <w:p w:rsidR="006B7437" w:rsidRPr="00D01E65" w:rsidRDefault="006B7437"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B86E1B" w:rsidP="00F84B52">
            <w:pPr>
              <w:jc w:val="center"/>
            </w:pPr>
            <w:r w:rsidRPr="00D01E65">
              <w:t>8</w:t>
            </w:r>
          </w:p>
        </w:tc>
        <w:tc>
          <w:tcPr>
            <w:tcW w:w="4770" w:type="dxa"/>
            <w:shd w:val="clear" w:color="auto" w:fill="auto"/>
          </w:tcPr>
          <w:p w:rsidR="00B86E1B" w:rsidRPr="00D01E65" w:rsidRDefault="00F84B52" w:rsidP="00F84B52">
            <w:pPr>
              <w:jc w:val="both"/>
            </w:pPr>
            <w:r>
              <w:t xml:space="preserve">Transient heat conduction </w:t>
            </w:r>
          </w:p>
        </w:tc>
        <w:tc>
          <w:tcPr>
            <w:tcW w:w="2088" w:type="dxa"/>
            <w:shd w:val="clear" w:color="auto" w:fill="auto"/>
          </w:tcPr>
          <w:p w:rsidR="00B86E1B" w:rsidRPr="00D01E65" w:rsidRDefault="00B86E1B" w:rsidP="007B46A5">
            <w:pPr>
              <w:jc w:val="both"/>
            </w:pPr>
          </w:p>
        </w:tc>
      </w:tr>
      <w:tr w:rsidR="00B86E1B" w:rsidRPr="00F84B52" w:rsidTr="00F84B52">
        <w:tc>
          <w:tcPr>
            <w:tcW w:w="982" w:type="dxa"/>
            <w:shd w:val="clear" w:color="auto" w:fill="auto"/>
          </w:tcPr>
          <w:p w:rsidR="00B86E1B" w:rsidRPr="00F84B52" w:rsidRDefault="00B86E1B" w:rsidP="00F84B52">
            <w:pPr>
              <w:jc w:val="center"/>
              <w:rPr>
                <w:b/>
              </w:rPr>
            </w:pPr>
            <w:r w:rsidRPr="00F84B52">
              <w:rPr>
                <w:b/>
              </w:rPr>
              <w:t>5</w:t>
            </w:r>
          </w:p>
        </w:tc>
        <w:tc>
          <w:tcPr>
            <w:tcW w:w="1016" w:type="dxa"/>
            <w:shd w:val="clear" w:color="auto" w:fill="auto"/>
          </w:tcPr>
          <w:p w:rsidR="00B86E1B" w:rsidRPr="00F84B52" w:rsidRDefault="00B86E1B" w:rsidP="00F84B52">
            <w:pPr>
              <w:jc w:val="center"/>
              <w:rPr>
                <w:b/>
              </w:rPr>
            </w:pPr>
          </w:p>
        </w:tc>
        <w:tc>
          <w:tcPr>
            <w:tcW w:w="4770" w:type="dxa"/>
            <w:shd w:val="clear" w:color="auto" w:fill="auto"/>
          </w:tcPr>
          <w:p w:rsidR="00B86E1B" w:rsidRPr="00F84B52" w:rsidRDefault="00F84B52" w:rsidP="007B46A5">
            <w:pPr>
              <w:jc w:val="both"/>
              <w:rPr>
                <w:b/>
              </w:rPr>
            </w:pPr>
            <w:r w:rsidRPr="00F84B52">
              <w:rPr>
                <w:b/>
              </w:rPr>
              <w:t>Gravity</w:t>
            </w:r>
          </w:p>
        </w:tc>
        <w:tc>
          <w:tcPr>
            <w:tcW w:w="2088" w:type="dxa"/>
            <w:shd w:val="clear" w:color="auto" w:fill="auto"/>
          </w:tcPr>
          <w:p w:rsidR="00B86E1B" w:rsidRPr="00F84B52" w:rsidRDefault="00F84B52" w:rsidP="007B46A5">
            <w:pPr>
              <w:jc w:val="both"/>
              <w:rPr>
                <w:b/>
              </w:rPr>
            </w:pPr>
            <w:r w:rsidRPr="00F84B52">
              <w:rPr>
                <w:b/>
              </w:rPr>
              <w:t>T&amp;S …</w:t>
            </w:r>
          </w:p>
        </w:tc>
      </w:tr>
      <w:tr w:rsidR="00F84B52" w:rsidRPr="007B46A5" w:rsidTr="00F84B52">
        <w:tc>
          <w:tcPr>
            <w:tcW w:w="982" w:type="dxa"/>
            <w:shd w:val="clear" w:color="auto" w:fill="auto"/>
          </w:tcPr>
          <w:p w:rsidR="00F84B52" w:rsidRPr="00D01E65" w:rsidRDefault="00F84B52" w:rsidP="00F84B52">
            <w:pPr>
              <w:jc w:val="center"/>
            </w:pPr>
          </w:p>
        </w:tc>
        <w:tc>
          <w:tcPr>
            <w:tcW w:w="1016" w:type="dxa"/>
            <w:shd w:val="clear" w:color="auto" w:fill="auto"/>
          </w:tcPr>
          <w:p w:rsidR="00F84B52" w:rsidRPr="00D01E65" w:rsidRDefault="00F84B52" w:rsidP="00F84B52">
            <w:pPr>
              <w:jc w:val="center"/>
            </w:pPr>
            <w:r>
              <w:t>9</w:t>
            </w:r>
          </w:p>
        </w:tc>
        <w:tc>
          <w:tcPr>
            <w:tcW w:w="4770" w:type="dxa"/>
            <w:shd w:val="clear" w:color="auto" w:fill="auto"/>
          </w:tcPr>
          <w:p w:rsidR="00F84B52" w:rsidRPr="00D01E65" w:rsidRDefault="00F84B52" w:rsidP="007B46A5">
            <w:pPr>
              <w:jc w:val="both"/>
            </w:pPr>
            <w:r>
              <w:t>Gravitational acceleration, reference gravity</w:t>
            </w:r>
          </w:p>
        </w:tc>
        <w:tc>
          <w:tcPr>
            <w:tcW w:w="2088" w:type="dxa"/>
            <w:shd w:val="clear" w:color="auto" w:fill="auto"/>
          </w:tcPr>
          <w:p w:rsidR="00F84B52" w:rsidRPr="00D01E65" w:rsidRDefault="00F84B52"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D01E65" w:rsidP="00F84B52">
            <w:pPr>
              <w:jc w:val="center"/>
            </w:pPr>
            <w:r w:rsidRPr="00D01E65">
              <w:t>10</w:t>
            </w:r>
          </w:p>
        </w:tc>
        <w:tc>
          <w:tcPr>
            <w:tcW w:w="4770" w:type="dxa"/>
            <w:shd w:val="clear" w:color="auto" w:fill="auto"/>
          </w:tcPr>
          <w:p w:rsidR="00B86E1B" w:rsidRPr="00D01E65" w:rsidRDefault="00F84B52" w:rsidP="007B46A5">
            <w:pPr>
              <w:jc w:val="both"/>
            </w:pPr>
            <w:r>
              <w:t>Gravitational potential and the geoid</w:t>
            </w:r>
          </w:p>
        </w:tc>
        <w:tc>
          <w:tcPr>
            <w:tcW w:w="2088" w:type="dxa"/>
            <w:shd w:val="clear" w:color="auto" w:fill="auto"/>
          </w:tcPr>
          <w:p w:rsidR="00B86E1B" w:rsidRPr="00D01E65" w:rsidRDefault="00B86E1B" w:rsidP="007B46A5">
            <w:pPr>
              <w:jc w:val="both"/>
            </w:pPr>
          </w:p>
        </w:tc>
      </w:tr>
      <w:tr w:rsidR="00B86E1B" w:rsidRPr="00F84B52" w:rsidTr="00F84B52">
        <w:tc>
          <w:tcPr>
            <w:tcW w:w="982" w:type="dxa"/>
            <w:shd w:val="clear" w:color="auto" w:fill="auto"/>
          </w:tcPr>
          <w:p w:rsidR="00B86E1B" w:rsidRPr="00F84B52" w:rsidRDefault="00B86E1B" w:rsidP="00F84B52">
            <w:pPr>
              <w:jc w:val="center"/>
              <w:rPr>
                <w:b/>
              </w:rPr>
            </w:pPr>
            <w:r w:rsidRPr="00F84B52">
              <w:rPr>
                <w:b/>
              </w:rPr>
              <w:t>6</w:t>
            </w:r>
          </w:p>
        </w:tc>
        <w:tc>
          <w:tcPr>
            <w:tcW w:w="1016" w:type="dxa"/>
            <w:shd w:val="clear" w:color="auto" w:fill="auto"/>
          </w:tcPr>
          <w:p w:rsidR="00B86E1B" w:rsidRPr="00F84B52" w:rsidRDefault="00B86E1B" w:rsidP="00F84B52">
            <w:pPr>
              <w:jc w:val="center"/>
              <w:rPr>
                <w:b/>
              </w:rPr>
            </w:pPr>
          </w:p>
        </w:tc>
        <w:tc>
          <w:tcPr>
            <w:tcW w:w="4770" w:type="dxa"/>
            <w:shd w:val="clear" w:color="auto" w:fill="auto"/>
          </w:tcPr>
          <w:p w:rsidR="00B86E1B" w:rsidRPr="00F84B52" w:rsidRDefault="00F84B52" w:rsidP="007B46A5">
            <w:pPr>
              <w:jc w:val="both"/>
              <w:rPr>
                <w:b/>
              </w:rPr>
            </w:pPr>
            <w:commentRangeStart w:id="5"/>
            <w:r>
              <w:rPr>
                <w:b/>
              </w:rPr>
              <w:t>Fluid mechanics 1</w:t>
            </w:r>
            <w:commentRangeEnd w:id="5"/>
            <w:r w:rsidR="0080589F">
              <w:rPr>
                <w:rStyle w:val="CommentReference"/>
              </w:rPr>
              <w:commentReference w:id="5"/>
            </w:r>
          </w:p>
        </w:tc>
        <w:tc>
          <w:tcPr>
            <w:tcW w:w="2088" w:type="dxa"/>
            <w:shd w:val="clear" w:color="auto" w:fill="auto"/>
          </w:tcPr>
          <w:p w:rsidR="00B86E1B" w:rsidRPr="00F84B52" w:rsidRDefault="00F84B52" w:rsidP="007B46A5">
            <w:pPr>
              <w:jc w:val="both"/>
              <w:rPr>
                <w:b/>
              </w:rPr>
            </w:pPr>
            <w:r w:rsidRPr="00F84B52">
              <w:rPr>
                <w:b/>
              </w:rPr>
              <w:t>T&amp;S …</w:t>
            </w:r>
          </w:p>
        </w:tc>
      </w:tr>
      <w:tr w:rsidR="00F84B52" w:rsidRPr="007B46A5" w:rsidTr="00F84B52">
        <w:tc>
          <w:tcPr>
            <w:tcW w:w="982" w:type="dxa"/>
            <w:shd w:val="clear" w:color="auto" w:fill="auto"/>
          </w:tcPr>
          <w:p w:rsidR="00F84B52" w:rsidRPr="00D01E65" w:rsidRDefault="00F84B52" w:rsidP="00F84B52">
            <w:pPr>
              <w:jc w:val="center"/>
            </w:pPr>
          </w:p>
        </w:tc>
        <w:tc>
          <w:tcPr>
            <w:tcW w:w="1016" w:type="dxa"/>
            <w:shd w:val="clear" w:color="auto" w:fill="auto"/>
          </w:tcPr>
          <w:p w:rsidR="00F84B52" w:rsidRDefault="00F84B52" w:rsidP="00F84B52">
            <w:pPr>
              <w:jc w:val="center"/>
            </w:pPr>
            <w:r>
              <w:t>11</w:t>
            </w:r>
          </w:p>
        </w:tc>
        <w:tc>
          <w:tcPr>
            <w:tcW w:w="4770" w:type="dxa"/>
            <w:shd w:val="clear" w:color="auto" w:fill="auto"/>
          </w:tcPr>
          <w:p w:rsidR="00F84B52" w:rsidRPr="00D01E65" w:rsidRDefault="00F84B52" w:rsidP="00F84B52">
            <w:pPr>
              <w:jc w:val="both"/>
            </w:pPr>
            <w:r>
              <w:t>Constitutive relations, conservation equations</w:t>
            </w:r>
          </w:p>
        </w:tc>
        <w:tc>
          <w:tcPr>
            <w:tcW w:w="2088" w:type="dxa"/>
            <w:shd w:val="clear" w:color="auto" w:fill="auto"/>
          </w:tcPr>
          <w:p w:rsidR="00F84B52" w:rsidRPr="00D01E65" w:rsidRDefault="00F84B52" w:rsidP="007B46A5">
            <w:pPr>
              <w:jc w:val="both"/>
            </w:pPr>
          </w:p>
        </w:tc>
      </w:tr>
      <w:tr w:rsidR="00B86E1B" w:rsidRPr="007B46A5" w:rsidTr="00F84B52">
        <w:tc>
          <w:tcPr>
            <w:tcW w:w="982" w:type="dxa"/>
            <w:tcBorders>
              <w:bottom w:val="single" w:sz="4" w:space="0" w:color="auto"/>
            </w:tcBorders>
            <w:shd w:val="clear" w:color="auto" w:fill="auto"/>
          </w:tcPr>
          <w:p w:rsidR="00B86E1B" w:rsidRPr="00D01E65" w:rsidRDefault="00B86E1B" w:rsidP="00F84B52">
            <w:pPr>
              <w:jc w:val="center"/>
            </w:pPr>
          </w:p>
        </w:tc>
        <w:tc>
          <w:tcPr>
            <w:tcW w:w="1016" w:type="dxa"/>
            <w:tcBorders>
              <w:bottom w:val="single" w:sz="4" w:space="0" w:color="auto"/>
            </w:tcBorders>
            <w:shd w:val="clear" w:color="auto" w:fill="auto"/>
          </w:tcPr>
          <w:p w:rsidR="00B86E1B" w:rsidRPr="00D01E65" w:rsidRDefault="0043314F" w:rsidP="00F84B52">
            <w:pPr>
              <w:jc w:val="center"/>
            </w:pPr>
            <w:r>
              <w:t>12</w:t>
            </w:r>
          </w:p>
        </w:tc>
        <w:tc>
          <w:tcPr>
            <w:tcW w:w="4770" w:type="dxa"/>
            <w:tcBorders>
              <w:bottom w:val="single" w:sz="4" w:space="0" w:color="auto"/>
            </w:tcBorders>
            <w:shd w:val="clear" w:color="auto" w:fill="auto"/>
          </w:tcPr>
          <w:p w:rsidR="00B86E1B" w:rsidRPr="00D01E65" w:rsidRDefault="00F84B52" w:rsidP="007B46A5">
            <w:pPr>
              <w:jc w:val="both"/>
            </w:pPr>
            <w:r>
              <w:t>Dimensionless numbers, Stokes flow</w:t>
            </w:r>
          </w:p>
        </w:tc>
        <w:tc>
          <w:tcPr>
            <w:tcW w:w="2088" w:type="dxa"/>
            <w:tcBorders>
              <w:bottom w:val="single" w:sz="4" w:space="0" w:color="auto"/>
            </w:tcBorders>
            <w:shd w:val="clear" w:color="auto" w:fill="auto"/>
          </w:tcPr>
          <w:p w:rsidR="00B86E1B" w:rsidRPr="00D01E65" w:rsidRDefault="00B86E1B" w:rsidP="007B46A5">
            <w:pPr>
              <w:jc w:val="both"/>
            </w:pPr>
          </w:p>
        </w:tc>
      </w:tr>
      <w:tr w:rsidR="007C4632" w:rsidRPr="00F84B52" w:rsidTr="00A94F71">
        <w:tc>
          <w:tcPr>
            <w:tcW w:w="982" w:type="dxa"/>
            <w:shd w:val="pct20" w:color="auto" w:fill="auto"/>
          </w:tcPr>
          <w:p w:rsidR="007C4632" w:rsidRPr="00F84B52" w:rsidRDefault="007C4632" w:rsidP="00F84B52">
            <w:pPr>
              <w:jc w:val="center"/>
              <w:rPr>
                <w:b/>
              </w:rPr>
            </w:pPr>
            <w:r>
              <w:rPr>
                <w:b/>
              </w:rPr>
              <w:t>7</w:t>
            </w:r>
          </w:p>
        </w:tc>
        <w:tc>
          <w:tcPr>
            <w:tcW w:w="7874" w:type="dxa"/>
            <w:gridSpan w:val="3"/>
            <w:shd w:val="pct20" w:color="auto" w:fill="auto"/>
          </w:tcPr>
          <w:p w:rsidR="007C4632" w:rsidRPr="00F84B52" w:rsidRDefault="007C4632" w:rsidP="007B46A5">
            <w:pPr>
              <w:jc w:val="both"/>
              <w:rPr>
                <w:b/>
              </w:rPr>
            </w:pPr>
            <w:r>
              <w:rPr>
                <w:b/>
              </w:rPr>
              <w:t>Exam 1</w:t>
            </w:r>
            <w:bookmarkStart w:id="6" w:name="_GoBack"/>
            <w:bookmarkEnd w:id="6"/>
          </w:p>
        </w:tc>
      </w:tr>
      <w:tr w:rsidR="00B86E1B" w:rsidRPr="00F84B52" w:rsidTr="00F84B52">
        <w:tc>
          <w:tcPr>
            <w:tcW w:w="982" w:type="dxa"/>
            <w:shd w:val="clear" w:color="auto" w:fill="auto"/>
          </w:tcPr>
          <w:p w:rsidR="00B86E1B" w:rsidRPr="00F84B52" w:rsidRDefault="007C4632" w:rsidP="00F84B52">
            <w:pPr>
              <w:jc w:val="center"/>
              <w:rPr>
                <w:b/>
              </w:rPr>
            </w:pPr>
            <w:r>
              <w:rPr>
                <w:b/>
              </w:rPr>
              <w:t>8</w:t>
            </w:r>
          </w:p>
        </w:tc>
        <w:tc>
          <w:tcPr>
            <w:tcW w:w="1016" w:type="dxa"/>
            <w:shd w:val="clear" w:color="auto" w:fill="auto"/>
          </w:tcPr>
          <w:p w:rsidR="00B86E1B" w:rsidRPr="00F84B52" w:rsidRDefault="00B86E1B" w:rsidP="00F84B52">
            <w:pPr>
              <w:jc w:val="center"/>
              <w:rPr>
                <w:b/>
              </w:rPr>
            </w:pPr>
          </w:p>
        </w:tc>
        <w:tc>
          <w:tcPr>
            <w:tcW w:w="4770" w:type="dxa"/>
            <w:shd w:val="clear" w:color="auto" w:fill="auto"/>
          </w:tcPr>
          <w:p w:rsidR="00B86E1B" w:rsidRPr="00F84B52" w:rsidRDefault="00F84B52" w:rsidP="007B46A5">
            <w:pPr>
              <w:jc w:val="both"/>
              <w:rPr>
                <w:b/>
              </w:rPr>
            </w:pPr>
            <w:r w:rsidRPr="00F84B52">
              <w:rPr>
                <w:b/>
              </w:rPr>
              <w:t>Fluid dynamics 2</w:t>
            </w:r>
          </w:p>
        </w:tc>
        <w:tc>
          <w:tcPr>
            <w:tcW w:w="2088" w:type="dxa"/>
            <w:shd w:val="clear" w:color="auto" w:fill="auto"/>
          </w:tcPr>
          <w:p w:rsidR="00B86E1B" w:rsidRPr="00F84B52" w:rsidRDefault="00F84B52" w:rsidP="007B46A5">
            <w:pPr>
              <w:jc w:val="both"/>
              <w:rPr>
                <w:b/>
              </w:rPr>
            </w:pPr>
            <w:r w:rsidRPr="00F84B52">
              <w:rPr>
                <w:b/>
              </w:rPr>
              <w:t>T&amp;S …</w:t>
            </w:r>
          </w:p>
        </w:tc>
      </w:tr>
      <w:tr w:rsidR="00F84B52" w:rsidRPr="007B46A5" w:rsidTr="00F84B52">
        <w:tc>
          <w:tcPr>
            <w:tcW w:w="982" w:type="dxa"/>
            <w:shd w:val="clear" w:color="auto" w:fill="auto"/>
          </w:tcPr>
          <w:p w:rsidR="00F84B52" w:rsidRPr="00D01E65" w:rsidRDefault="00F84B52" w:rsidP="00F84B52">
            <w:pPr>
              <w:jc w:val="center"/>
            </w:pPr>
          </w:p>
        </w:tc>
        <w:tc>
          <w:tcPr>
            <w:tcW w:w="1016" w:type="dxa"/>
            <w:shd w:val="clear" w:color="auto" w:fill="auto"/>
          </w:tcPr>
          <w:p w:rsidR="00F84B52" w:rsidRPr="00D01E65" w:rsidRDefault="00F84B52" w:rsidP="00F84B52">
            <w:pPr>
              <w:jc w:val="center"/>
            </w:pPr>
            <w:r>
              <w:t>13</w:t>
            </w:r>
          </w:p>
        </w:tc>
        <w:tc>
          <w:tcPr>
            <w:tcW w:w="4770" w:type="dxa"/>
            <w:shd w:val="clear" w:color="auto" w:fill="auto"/>
          </w:tcPr>
          <w:p w:rsidR="00F84B52" w:rsidRPr="00D01E65" w:rsidRDefault="00F84B52" w:rsidP="007B46A5">
            <w:pPr>
              <w:jc w:val="both"/>
            </w:pPr>
            <w:r>
              <w:t>Darcy’s law, hydraulic conductivity</w:t>
            </w:r>
          </w:p>
        </w:tc>
        <w:tc>
          <w:tcPr>
            <w:tcW w:w="2088" w:type="dxa"/>
            <w:shd w:val="clear" w:color="auto" w:fill="auto"/>
          </w:tcPr>
          <w:p w:rsidR="00F84B52" w:rsidRPr="00D01E65" w:rsidRDefault="00F84B52"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D01E65" w:rsidP="00F84B52">
            <w:pPr>
              <w:jc w:val="center"/>
            </w:pPr>
            <w:r w:rsidRPr="00D01E65">
              <w:t>1</w:t>
            </w:r>
            <w:r w:rsidR="0043314F">
              <w:t>4</w:t>
            </w:r>
          </w:p>
        </w:tc>
        <w:tc>
          <w:tcPr>
            <w:tcW w:w="4770" w:type="dxa"/>
            <w:shd w:val="clear" w:color="auto" w:fill="auto"/>
          </w:tcPr>
          <w:p w:rsidR="00B86E1B" w:rsidRPr="00D01E65" w:rsidRDefault="00F84B52" w:rsidP="007B46A5">
            <w:pPr>
              <w:jc w:val="both"/>
            </w:pPr>
            <w:r>
              <w:t>Conservation equations in porous media</w:t>
            </w:r>
          </w:p>
        </w:tc>
        <w:tc>
          <w:tcPr>
            <w:tcW w:w="2088" w:type="dxa"/>
            <w:shd w:val="clear" w:color="auto" w:fill="auto"/>
          </w:tcPr>
          <w:p w:rsidR="00B86E1B" w:rsidRPr="00D01E65" w:rsidRDefault="00B86E1B" w:rsidP="007B46A5">
            <w:pPr>
              <w:jc w:val="both"/>
            </w:pPr>
          </w:p>
        </w:tc>
      </w:tr>
      <w:tr w:rsidR="00B86E1B" w:rsidRPr="00F84B52" w:rsidTr="00F84B52">
        <w:tc>
          <w:tcPr>
            <w:tcW w:w="982" w:type="dxa"/>
            <w:shd w:val="clear" w:color="auto" w:fill="auto"/>
          </w:tcPr>
          <w:p w:rsidR="00B86E1B" w:rsidRPr="00F84B52" w:rsidRDefault="007C4632" w:rsidP="00F84B52">
            <w:pPr>
              <w:jc w:val="center"/>
              <w:rPr>
                <w:b/>
              </w:rPr>
            </w:pPr>
            <w:r>
              <w:rPr>
                <w:b/>
              </w:rPr>
              <w:t>9</w:t>
            </w:r>
          </w:p>
        </w:tc>
        <w:tc>
          <w:tcPr>
            <w:tcW w:w="1016" w:type="dxa"/>
            <w:shd w:val="clear" w:color="auto" w:fill="auto"/>
          </w:tcPr>
          <w:p w:rsidR="00B86E1B" w:rsidRPr="00F84B52" w:rsidRDefault="00B86E1B" w:rsidP="00F84B52">
            <w:pPr>
              <w:jc w:val="center"/>
              <w:rPr>
                <w:b/>
              </w:rPr>
            </w:pPr>
          </w:p>
        </w:tc>
        <w:tc>
          <w:tcPr>
            <w:tcW w:w="4770" w:type="dxa"/>
            <w:shd w:val="clear" w:color="auto" w:fill="auto"/>
          </w:tcPr>
          <w:p w:rsidR="00B86E1B" w:rsidRPr="00F84B52" w:rsidRDefault="00F84B52" w:rsidP="007B46A5">
            <w:pPr>
              <w:jc w:val="both"/>
              <w:rPr>
                <w:b/>
              </w:rPr>
            </w:pPr>
            <w:r w:rsidRPr="00F84B52">
              <w:rPr>
                <w:b/>
              </w:rPr>
              <w:t>Fracture and faulting</w:t>
            </w:r>
          </w:p>
        </w:tc>
        <w:tc>
          <w:tcPr>
            <w:tcW w:w="2088" w:type="dxa"/>
            <w:shd w:val="clear" w:color="auto" w:fill="auto"/>
          </w:tcPr>
          <w:p w:rsidR="00B86E1B" w:rsidRPr="00F84B52" w:rsidRDefault="00F84B52" w:rsidP="007B46A5">
            <w:pPr>
              <w:jc w:val="both"/>
              <w:rPr>
                <w:b/>
              </w:rPr>
            </w:pPr>
            <w:r w:rsidRPr="00F84B52">
              <w:rPr>
                <w:b/>
              </w:rPr>
              <w:t>T&amp;S …</w:t>
            </w:r>
          </w:p>
        </w:tc>
      </w:tr>
      <w:tr w:rsidR="00F84B52" w:rsidRPr="007B46A5" w:rsidTr="00F84B52">
        <w:tc>
          <w:tcPr>
            <w:tcW w:w="982" w:type="dxa"/>
            <w:shd w:val="clear" w:color="auto" w:fill="auto"/>
          </w:tcPr>
          <w:p w:rsidR="00F84B52" w:rsidRPr="00D01E65" w:rsidRDefault="00F84B52" w:rsidP="00F84B52">
            <w:pPr>
              <w:jc w:val="center"/>
            </w:pPr>
          </w:p>
        </w:tc>
        <w:tc>
          <w:tcPr>
            <w:tcW w:w="1016" w:type="dxa"/>
            <w:shd w:val="clear" w:color="auto" w:fill="auto"/>
          </w:tcPr>
          <w:p w:rsidR="00F84B52" w:rsidRPr="00D01E65" w:rsidRDefault="00F84B52" w:rsidP="00F84B52">
            <w:pPr>
              <w:jc w:val="center"/>
            </w:pPr>
            <w:r w:rsidRPr="00D01E65">
              <w:t>1</w:t>
            </w:r>
            <w:r>
              <w:t>5</w:t>
            </w:r>
          </w:p>
        </w:tc>
        <w:tc>
          <w:tcPr>
            <w:tcW w:w="4770" w:type="dxa"/>
            <w:shd w:val="clear" w:color="auto" w:fill="auto"/>
          </w:tcPr>
          <w:p w:rsidR="00F84B52" w:rsidRPr="00D01E65" w:rsidRDefault="00F84B52" w:rsidP="007B46A5">
            <w:pPr>
              <w:jc w:val="both"/>
            </w:pPr>
            <w:r>
              <w:t>Fault types and associated stress and strain</w:t>
            </w:r>
          </w:p>
        </w:tc>
        <w:tc>
          <w:tcPr>
            <w:tcW w:w="2088" w:type="dxa"/>
            <w:shd w:val="clear" w:color="auto" w:fill="auto"/>
          </w:tcPr>
          <w:p w:rsidR="00F84B52" w:rsidRPr="00D01E65" w:rsidRDefault="00F84B52"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D01E65" w:rsidP="00F84B52">
            <w:pPr>
              <w:jc w:val="center"/>
            </w:pPr>
            <w:r w:rsidRPr="00D01E65">
              <w:t>1</w:t>
            </w:r>
            <w:r w:rsidR="0043314F">
              <w:t>6</w:t>
            </w:r>
          </w:p>
        </w:tc>
        <w:tc>
          <w:tcPr>
            <w:tcW w:w="4770" w:type="dxa"/>
            <w:shd w:val="clear" w:color="auto" w:fill="auto"/>
          </w:tcPr>
          <w:p w:rsidR="00B86E1B" w:rsidRPr="00D01E65" w:rsidRDefault="00F84B52" w:rsidP="007B46A5">
            <w:pPr>
              <w:jc w:val="both"/>
            </w:pPr>
            <w:r>
              <w:t>State of stress in the crust</w:t>
            </w:r>
          </w:p>
        </w:tc>
        <w:tc>
          <w:tcPr>
            <w:tcW w:w="2088" w:type="dxa"/>
            <w:shd w:val="clear" w:color="auto" w:fill="auto"/>
          </w:tcPr>
          <w:p w:rsidR="00B86E1B" w:rsidRPr="00D01E65" w:rsidRDefault="00B86E1B" w:rsidP="007B46A5">
            <w:pPr>
              <w:jc w:val="both"/>
            </w:pPr>
          </w:p>
        </w:tc>
      </w:tr>
      <w:tr w:rsidR="00B86E1B" w:rsidRPr="00F84B52" w:rsidTr="00F84B52">
        <w:tc>
          <w:tcPr>
            <w:tcW w:w="982" w:type="dxa"/>
            <w:shd w:val="clear" w:color="auto" w:fill="auto"/>
          </w:tcPr>
          <w:p w:rsidR="00B86E1B" w:rsidRPr="00F84B52" w:rsidRDefault="007C4632" w:rsidP="00F84B52">
            <w:pPr>
              <w:jc w:val="center"/>
              <w:rPr>
                <w:b/>
              </w:rPr>
            </w:pPr>
            <w:r>
              <w:rPr>
                <w:b/>
              </w:rPr>
              <w:t>10</w:t>
            </w:r>
          </w:p>
        </w:tc>
        <w:tc>
          <w:tcPr>
            <w:tcW w:w="1016" w:type="dxa"/>
            <w:shd w:val="clear" w:color="auto" w:fill="auto"/>
          </w:tcPr>
          <w:p w:rsidR="00B86E1B" w:rsidRPr="00F84B52" w:rsidRDefault="00B86E1B" w:rsidP="00F84B52">
            <w:pPr>
              <w:jc w:val="center"/>
              <w:rPr>
                <w:b/>
              </w:rPr>
            </w:pPr>
          </w:p>
        </w:tc>
        <w:tc>
          <w:tcPr>
            <w:tcW w:w="4770" w:type="dxa"/>
            <w:shd w:val="clear" w:color="auto" w:fill="auto"/>
          </w:tcPr>
          <w:p w:rsidR="00B86E1B" w:rsidRPr="00F84B52" w:rsidRDefault="00F84B52" w:rsidP="007B46A5">
            <w:pPr>
              <w:jc w:val="both"/>
              <w:rPr>
                <w:b/>
              </w:rPr>
            </w:pPr>
            <w:r>
              <w:rPr>
                <w:b/>
              </w:rPr>
              <w:t>Seismology</w:t>
            </w:r>
          </w:p>
        </w:tc>
        <w:tc>
          <w:tcPr>
            <w:tcW w:w="2088" w:type="dxa"/>
            <w:shd w:val="clear" w:color="auto" w:fill="auto"/>
          </w:tcPr>
          <w:p w:rsidR="00B86E1B" w:rsidRPr="00F84B52" w:rsidRDefault="00F84B52" w:rsidP="007B46A5">
            <w:pPr>
              <w:jc w:val="both"/>
              <w:rPr>
                <w:b/>
              </w:rPr>
            </w:pPr>
            <w:r w:rsidRPr="00F84B52">
              <w:rPr>
                <w:b/>
              </w:rPr>
              <w:t>T&amp;S …</w:t>
            </w:r>
          </w:p>
        </w:tc>
      </w:tr>
      <w:tr w:rsidR="00F84B52" w:rsidRPr="007B46A5" w:rsidTr="00F84B52">
        <w:tc>
          <w:tcPr>
            <w:tcW w:w="982" w:type="dxa"/>
            <w:shd w:val="clear" w:color="auto" w:fill="auto"/>
          </w:tcPr>
          <w:p w:rsidR="00F84B52" w:rsidRPr="00D01E65" w:rsidRDefault="00F84B52" w:rsidP="00F84B52">
            <w:pPr>
              <w:jc w:val="center"/>
            </w:pPr>
          </w:p>
        </w:tc>
        <w:tc>
          <w:tcPr>
            <w:tcW w:w="1016" w:type="dxa"/>
            <w:shd w:val="clear" w:color="auto" w:fill="auto"/>
          </w:tcPr>
          <w:p w:rsidR="00F84B52" w:rsidRPr="00D01E65" w:rsidRDefault="00F84B52" w:rsidP="00F84B52">
            <w:pPr>
              <w:jc w:val="center"/>
            </w:pPr>
            <w:r w:rsidRPr="00D01E65">
              <w:t>1</w:t>
            </w:r>
            <w:r>
              <w:t>7</w:t>
            </w:r>
          </w:p>
        </w:tc>
        <w:tc>
          <w:tcPr>
            <w:tcW w:w="4770" w:type="dxa"/>
            <w:shd w:val="clear" w:color="auto" w:fill="auto"/>
          </w:tcPr>
          <w:p w:rsidR="00F84B52" w:rsidRPr="00D01E65" w:rsidRDefault="00F84B52" w:rsidP="007B46A5">
            <w:pPr>
              <w:jc w:val="both"/>
            </w:pPr>
            <w:r>
              <w:t>Seismic waves</w:t>
            </w:r>
          </w:p>
        </w:tc>
        <w:tc>
          <w:tcPr>
            <w:tcW w:w="2088" w:type="dxa"/>
            <w:shd w:val="clear" w:color="auto" w:fill="auto"/>
          </w:tcPr>
          <w:p w:rsidR="00F84B52" w:rsidRPr="00D01E65" w:rsidRDefault="00F84B52"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D01E65" w:rsidP="00F84B52">
            <w:pPr>
              <w:jc w:val="center"/>
            </w:pPr>
            <w:r w:rsidRPr="00D01E65">
              <w:t>1</w:t>
            </w:r>
            <w:r w:rsidR="0043314F">
              <w:t>8</w:t>
            </w:r>
          </w:p>
        </w:tc>
        <w:tc>
          <w:tcPr>
            <w:tcW w:w="4770" w:type="dxa"/>
            <w:shd w:val="clear" w:color="auto" w:fill="auto"/>
          </w:tcPr>
          <w:p w:rsidR="00B86E1B" w:rsidRPr="00D01E65" w:rsidRDefault="00B91D1E" w:rsidP="007B46A5">
            <w:pPr>
              <w:jc w:val="both"/>
            </w:pPr>
            <w:r>
              <w:t>Q</w:t>
            </w:r>
            <w:r w:rsidR="00F84B52">
              <w:t>uantif</w:t>
            </w:r>
            <w:r>
              <w:t>ying earthquakes</w:t>
            </w:r>
          </w:p>
        </w:tc>
        <w:tc>
          <w:tcPr>
            <w:tcW w:w="2088" w:type="dxa"/>
            <w:shd w:val="clear" w:color="auto" w:fill="auto"/>
          </w:tcPr>
          <w:p w:rsidR="00B86E1B" w:rsidRPr="00D01E65" w:rsidRDefault="00B86E1B" w:rsidP="007B46A5">
            <w:pPr>
              <w:jc w:val="both"/>
            </w:pPr>
          </w:p>
        </w:tc>
      </w:tr>
      <w:tr w:rsidR="00B86E1B" w:rsidRPr="00232D7F" w:rsidTr="00F84B52">
        <w:tc>
          <w:tcPr>
            <w:tcW w:w="982" w:type="dxa"/>
            <w:shd w:val="clear" w:color="auto" w:fill="auto"/>
          </w:tcPr>
          <w:p w:rsidR="00B86E1B" w:rsidRPr="00232D7F" w:rsidRDefault="00B86E1B" w:rsidP="00F84B52">
            <w:pPr>
              <w:jc w:val="center"/>
              <w:rPr>
                <w:b/>
              </w:rPr>
            </w:pPr>
            <w:r w:rsidRPr="00232D7F">
              <w:rPr>
                <w:b/>
              </w:rPr>
              <w:t>1</w:t>
            </w:r>
            <w:r w:rsidR="007C4632">
              <w:rPr>
                <w:b/>
              </w:rPr>
              <w:t>1</w:t>
            </w:r>
          </w:p>
        </w:tc>
        <w:tc>
          <w:tcPr>
            <w:tcW w:w="1016" w:type="dxa"/>
            <w:shd w:val="clear" w:color="auto" w:fill="auto"/>
          </w:tcPr>
          <w:p w:rsidR="00B86E1B" w:rsidRPr="00232D7F" w:rsidRDefault="00B86E1B" w:rsidP="00F84B52">
            <w:pPr>
              <w:jc w:val="center"/>
              <w:rPr>
                <w:b/>
              </w:rPr>
            </w:pPr>
          </w:p>
        </w:tc>
        <w:tc>
          <w:tcPr>
            <w:tcW w:w="4770" w:type="dxa"/>
            <w:shd w:val="clear" w:color="auto" w:fill="auto"/>
          </w:tcPr>
          <w:p w:rsidR="00B86E1B" w:rsidRPr="00232D7F" w:rsidRDefault="00232D7F" w:rsidP="007B46A5">
            <w:pPr>
              <w:jc w:val="both"/>
              <w:rPr>
                <w:b/>
              </w:rPr>
            </w:pPr>
            <w:r w:rsidRPr="00232D7F">
              <w:rPr>
                <w:b/>
              </w:rPr>
              <w:t>Surface processes</w:t>
            </w:r>
          </w:p>
        </w:tc>
        <w:tc>
          <w:tcPr>
            <w:tcW w:w="2088" w:type="dxa"/>
            <w:shd w:val="clear" w:color="auto" w:fill="auto"/>
          </w:tcPr>
          <w:p w:rsidR="00B86E1B" w:rsidRPr="00232D7F" w:rsidRDefault="00C24F6B" w:rsidP="007B46A5">
            <w:pPr>
              <w:jc w:val="both"/>
              <w:rPr>
                <w:b/>
              </w:rPr>
            </w:pPr>
            <w:r>
              <w:rPr>
                <w:b/>
              </w:rPr>
              <w:t>Supplemental</w:t>
            </w:r>
          </w:p>
        </w:tc>
      </w:tr>
      <w:tr w:rsidR="00F84B52" w:rsidRPr="007B46A5" w:rsidTr="00F84B52">
        <w:tc>
          <w:tcPr>
            <w:tcW w:w="982" w:type="dxa"/>
            <w:shd w:val="clear" w:color="auto" w:fill="auto"/>
          </w:tcPr>
          <w:p w:rsidR="00F84B52" w:rsidRPr="00D01E65" w:rsidRDefault="00F84B52" w:rsidP="00F84B52">
            <w:pPr>
              <w:jc w:val="center"/>
            </w:pPr>
          </w:p>
        </w:tc>
        <w:tc>
          <w:tcPr>
            <w:tcW w:w="1016" w:type="dxa"/>
            <w:shd w:val="clear" w:color="auto" w:fill="auto"/>
          </w:tcPr>
          <w:p w:rsidR="00F84B52" w:rsidRDefault="00F84B52" w:rsidP="00F84B52">
            <w:pPr>
              <w:jc w:val="center"/>
            </w:pPr>
            <w:r w:rsidRPr="00D01E65">
              <w:t>1</w:t>
            </w:r>
            <w:r>
              <w:t>9</w:t>
            </w:r>
          </w:p>
        </w:tc>
        <w:tc>
          <w:tcPr>
            <w:tcW w:w="4770" w:type="dxa"/>
            <w:shd w:val="clear" w:color="auto" w:fill="auto"/>
          </w:tcPr>
          <w:p w:rsidR="00F84B52" w:rsidRPr="00D01E65" w:rsidRDefault="00232D7F" w:rsidP="007B46A5">
            <w:pPr>
              <w:jc w:val="both"/>
            </w:pPr>
            <w:proofErr w:type="spellStart"/>
            <w:r>
              <w:t>Advective</w:t>
            </w:r>
            <w:proofErr w:type="spellEnd"/>
            <w:r>
              <w:t xml:space="preserve"> equilibrium forms: river profiles</w:t>
            </w:r>
          </w:p>
        </w:tc>
        <w:tc>
          <w:tcPr>
            <w:tcW w:w="2088" w:type="dxa"/>
            <w:shd w:val="clear" w:color="auto" w:fill="auto"/>
          </w:tcPr>
          <w:p w:rsidR="00F84B52" w:rsidRPr="00D01E65" w:rsidRDefault="00F84B52"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43314F" w:rsidP="00F84B52">
            <w:pPr>
              <w:jc w:val="center"/>
            </w:pPr>
            <w:r>
              <w:t>20</w:t>
            </w:r>
          </w:p>
        </w:tc>
        <w:tc>
          <w:tcPr>
            <w:tcW w:w="4770" w:type="dxa"/>
            <w:shd w:val="clear" w:color="auto" w:fill="auto"/>
          </w:tcPr>
          <w:p w:rsidR="00B86E1B" w:rsidRPr="00D01E65" w:rsidRDefault="00232D7F" w:rsidP="007B46A5">
            <w:pPr>
              <w:jc w:val="both"/>
            </w:pPr>
            <w:r>
              <w:t>Diffusive equilibrium forms: hillslopes</w:t>
            </w:r>
          </w:p>
        </w:tc>
        <w:tc>
          <w:tcPr>
            <w:tcW w:w="2088" w:type="dxa"/>
            <w:shd w:val="clear" w:color="auto" w:fill="auto"/>
          </w:tcPr>
          <w:p w:rsidR="00B86E1B" w:rsidRPr="00D01E65" w:rsidRDefault="00B86E1B" w:rsidP="007B46A5">
            <w:pPr>
              <w:jc w:val="both"/>
            </w:pPr>
          </w:p>
        </w:tc>
      </w:tr>
      <w:tr w:rsidR="00B86E1B" w:rsidRPr="00232D7F" w:rsidTr="00F84B52">
        <w:tc>
          <w:tcPr>
            <w:tcW w:w="982" w:type="dxa"/>
            <w:shd w:val="clear" w:color="auto" w:fill="auto"/>
          </w:tcPr>
          <w:p w:rsidR="00B86E1B" w:rsidRPr="00232D7F" w:rsidRDefault="00B86E1B" w:rsidP="00F84B52">
            <w:pPr>
              <w:jc w:val="center"/>
              <w:rPr>
                <w:b/>
              </w:rPr>
            </w:pPr>
            <w:r w:rsidRPr="00232D7F">
              <w:rPr>
                <w:b/>
              </w:rPr>
              <w:t>1</w:t>
            </w:r>
            <w:r w:rsidR="007C4632">
              <w:rPr>
                <w:b/>
              </w:rPr>
              <w:t>2</w:t>
            </w:r>
          </w:p>
        </w:tc>
        <w:tc>
          <w:tcPr>
            <w:tcW w:w="1016" w:type="dxa"/>
            <w:shd w:val="clear" w:color="auto" w:fill="auto"/>
          </w:tcPr>
          <w:p w:rsidR="00B86E1B" w:rsidRPr="00232D7F" w:rsidRDefault="00B86E1B" w:rsidP="00F84B52">
            <w:pPr>
              <w:jc w:val="center"/>
              <w:rPr>
                <w:b/>
              </w:rPr>
            </w:pPr>
          </w:p>
        </w:tc>
        <w:tc>
          <w:tcPr>
            <w:tcW w:w="4770" w:type="dxa"/>
            <w:shd w:val="clear" w:color="auto" w:fill="auto"/>
          </w:tcPr>
          <w:p w:rsidR="00B86E1B" w:rsidRPr="00232D7F" w:rsidRDefault="00232D7F" w:rsidP="007B46A5">
            <w:pPr>
              <w:jc w:val="both"/>
              <w:rPr>
                <w:b/>
              </w:rPr>
            </w:pPr>
            <w:r w:rsidRPr="00232D7F">
              <w:rPr>
                <w:b/>
              </w:rPr>
              <w:t>Landscape evolution</w:t>
            </w:r>
          </w:p>
        </w:tc>
        <w:tc>
          <w:tcPr>
            <w:tcW w:w="2088" w:type="dxa"/>
            <w:shd w:val="clear" w:color="auto" w:fill="auto"/>
          </w:tcPr>
          <w:p w:rsidR="00B86E1B" w:rsidRPr="00232D7F" w:rsidRDefault="00C24F6B" w:rsidP="007B46A5">
            <w:pPr>
              <w:jc w:val="both"/>
              <w:rPr>
                <w:b/>
              </w:rPr>
            </w:pPr>
            <w:r>
              <w:rPr>
                <w:b/>
              </w:rPr>
              <w:t>Supplemental</w:t>
            </w:r>
          </w:p>
        </w:tc>
      </w:tr>
      <w:tr w:rsidR="00232D7F" w:rsidRPr="007B46A5" w:rsidTr="00F84B52">
        <w:tc>
          <w:tcPr>
            <w:tcW w:w="982" w:type="dxa"/>
            <w:shd w:val="clear" w:color="auto" w:fill="auto"/>
          </w:tcPr>
          <w:p w:rsidR="00232D7F" w:rsidRPr="00D01E65" w:rsidRDefault="00232D7F" w:rsidP="00F84B52">
            <w:pPr>
              <w:jc w:val="center"/>
            </w:pPr>
          </w:p>
        </w:tc>
        <w:tc>
          <w:tcPr>
            <w:tcW w:w="1016" w:type="dxa"/>
            <w:shd w:val="clear" w:color="auto" w:fill="auto"/>
          </w:tcPr>
          <w:p w:rsidR="00232D7F" w:rsidRPr="00D01E65" w:rsidRDefault="00232D7F" w:rsidP="00F84B52">
            <w:pPr>
              <w:jc w:val="center"/>
            </w:pPr>
            <w:r>
              <w:t>21</w:t>
            </w:r>
          </w:p>
        </w:tc>
        <w:tc>
          <w:tcPr>
            <w:tcW w:w="4770" w:type="dxa"/>
            <w:shd w:val="clear" w:color="auto" w:fill="auto"/>
          </w:tcPr>
          <w:p w:rsidR="00232D7F" w:rsidRPr="00D01E65" w:rsidRDefault="00232D7F" w:rsidP="007B46A5">
            <w:pPr>
              <w:jc w:val="both"/>
            </w:pPr>
            <w:r>
              <w:t>Transient river profiles</w:t>
            </w:r>
          </w:p>
        </w:tc>
        <w:tc>
          <w:tcPr>
            <w:tcW w:w="2088" w:type="dxa"/>
            <w:shd w:val="clear" w:color="auto" w:fill="auto"/>
          </w:tcPr>
          <w:p w:rsidR="00232D7F" w:rsidRPr="00D01E65" w:rsidRDefault="00232D7F" w:rsidP="007B46A5">
            <w:pPr>
              <w:jc w:val="both"/>
            </w:pPr>
          </w:p>
        </w:tc>
      </w:tr>
      <w:tr w:rsidR="00B86E1B" w:rsidRPr="007B46A5" w:rsidTr="00F84B52">
        <w:tc>
          <w:tcPr>
            <w:tcW w:w="982" w:type="dxa"/>
            <w:shd w:val="clear" w:color="auto" w:fill="auto"/>
          </w:tcPr>
          <w:p w:rsidR="00B86E1B" w:rsidRPr="00D01E65" w:rsidRDefault="00B86E1B" w:rsidP="00F84B52">
            <w:pPr>
              <w:jc w:val="center"/>
            </w:pPr>
          </w:p>
        </w:tc>
        <w:tc>
          <w:tcPr>
            <w:tcW w:w="1016" w:type="dxa"/>
            <w:shd w:val="clear" w:color="auto" w:fill="auto"/>
          </w:tcPr>
          <w:p w:rsidR="00B86E1B" w:rsidRPr="00D01E65" w:rsidRDefault="00D01E65" w:rsidP="00F84B52">
            <w:pPr>
              <w:jc w:val="center"/>
            </w:pPr>
            <w:r w:rsidRPr="00D01E65">
              <w:t>2</w:t>
            </w:r>
            <w:r w:rsidR="0043314F">
              <w:t>2</w:t>
            </w:r>
          </w:p>
        </w:tc>
        <w:tc>
          <w:tcPr>
            <w:tcW w:w="4770" w:type="dxa"/>
            <w:shd w:val="clear" w:color="auto" w:fill="auto"/>
          </w:tcPr>
          <w:p w:rsidR="00B86E1B" w:rsidRPr="00D01E65" w:rsidRDefault="00232D7F" w:rsidP="007B46A5">
            <w:pPr>
              <w:jc w:val="both"/>
            </w:pPr>
            <w:r>
              <w:t>Tectonics, climate, and erosion</w:t>
            </w:r>
          </w:p>
        </w:tc>
        <w:tc>
          <w:tcPr>
            <w:tcW w:w="2088" w:type="dxa"/>
            <w:shd w:val="clear" w:color="auto" w:fill="auto"/>
          </w:tcPr>
          <w:p w:rsidR="00B86E1B" w:rsidRPr="00D01E65" w:rsidRDefault="00B86E1B" w:rsidP="007B46A5">
            <w:pPr>
              <w:jc w:val="both"/>
            </w:pPr>
          </w:p>
        </w:tc>
      </w:tr>
      <w:tr w:rsidR="00B86E1B" w:rsidRPr="00232D7F" w:rsidTr="00F84B52">
        <w:tc>
          <w:tcPr>
            <w:tcW w:w="982" w:type="dxa"/>
            <w:shd w:val="clear" w:color="auto" w:fill="auto"/>
          </w:tcPr>
          <w:p w:rsidR="00B86E1B" w:rsidRPr="00232D7F" w:rsidRDefault="00B86E1B" w:rsidP="00F84B52">
            <w:pPr>
              <w:jc w:val="center"/>
              <w:rPr>
                <w:b/>
              </w:rPr>
            </w:pPr>
            <w:r w:rsidRPr="00232D7F">
              <w:rPr>
                <w:b/>
              </w:rPr>
              <w:t>1</w:t>
            </w:r>
            <w:r w:rsidR="007C4632">
              <w:rPr>
                <w:b/>
              </w:rPr>
              <w:t>3</w:t>
            </w:r>
          </w:p>
        </w:tc>
        <w:tc>
          <w:tcPr>
            <w:tcW w:w="1016" w:type="dxa"/>
            <w:shd w:val="clear" w:color="auto" w:fill="auto"/>
          </w:tcPr>
          <w:p w:rsidR="00B86E1B" w:rsidRPr="00232D7F" w:rsidRDefault="00B86E1B" w:rsidP="00F84B52">
            <w:pPr>
              <w:jc w:val="center"/>
              <w:rPr>
                <w:b/>
              </w:rPr>
            </w:pPr>
          </w:p>
        </w:tc>
        <w:tc>
          <w:tcPr>
            <w:tcW w:w="4770" w:type="dxa"/>
            <w:shd w:val="clear" w:color="auto" w:fill="auto"/>
          </w:tcPr>
          <w:p w:rsidR="00B86E1B" w:rsidRPr="00232D7F" w:rsidRDefault="00232D7F" w:rsidP="007B46A5">
            <w:pPr>
              <w:jc w:val="both"/>
              <w:rPr>
                <w:b/>
              </w:rPr>
            </w:pPr>
            <w:r w:rsidRPr="00232D7F">
              <w:rPr>
                <w:b/>
              </w:rPr>
              <w:t>Geologic hazards</w:t>
            </w:r>
          </w:p>
        </w:tc>
        <w:tc>
          <w:tcPr>
            <w:tcW w:w="2088" w:type="dxa"/>
            <w:shd w:val="clear" w:color="auto" w:fill="auto"/>
          </w:tcPr>
          <w:p w:rsidR="00B86E1B" w:rsidRPr="00232D7F" w:rsidRDefault="00C24F6B" w:rsidP="007B46A5">
            <w:pPr>
              <w:jc w:val="both"/>
              <w:rPr>
                <w:b/>
              </w:rPr>
            </w:pPr>
            <w:r>
              <w:rPr>
                <w:b/>
              </w:rPr>
              <w:t>Supplemental</w:t>
            </w:r>
          </w:p>
        </w:tc>
      </w:tr>
      <w:tr w:rsidR="00232D7F" w:rsidRPr="007B46A5" w:rsidTr="00F84B52">
        <w:tc>
          <w:tcPr>
            <w:tcW w:w="982" w:type="dxa"/>
            <w:shd w:val="clear" w:color="auto" w:fill="auto"/>
          </w:tcPr>
          <w:p w:rsidR="00232D7F" w:rsidRPr="00D01E65" w:rsidRDefault="00232D7F" w:rsidP="00F84B52">
            <w:pPr>
              <w:jc w:val="center"/>
            </w:pPr>
          </w:p>
        </w:tc>
        <w:tc>
          <w:tcPr>
            <w:tcW w:w="1016" w:type="dxa"/>
            <w:shd w:val="clear" w:color="auto" w:fill="auto"/>
          </w:tcPr>
          <w:p w:rsidR="00232D7F" w:rsidRPr="00D01E65" w:rsidRDefault="00232D7F" w:rsidP="00F84B52">
            <w:pPr>
              <w:jc w:val="center"/>
            </w:pPr>
            <w:r w:rsidRPr="00D01E65">
              <w:t>2</w:t>
            </w:r>
            <w:r>
              <w:t>3</w:t>
            </w:r>
          </w:p>
        </w:tc>
        <w:tc>
          <w:tcPr>
            <w:tcW w:w="4770" w:type="dxa"/>
            <w:shd w:val="clear" w:color="auto" w:fill="auto"/>
          </w:tcPr>
          <w:p w:rsidR="00232D7F" w:rsidRPr="00D01E65" w:rsidRDefault="00232D7F" w:rsidP="007B46A5">
            <w:pPr>
              <w:jc w:val="both"/>
            </w:pPr>
            <w:r>
              <w:t>Earthquake hazards</w:t>
            </w:r>
          </w:p>
        </w:tc>
        <w:tc>
          <w:tcPr>
            <w:tcW w:w="2088" w:type="dxa"/>
            <w:shd w:val="clear" w:color="auto" w:fill="auto"/>
          </w:tcPr>
          <w:p w:rsidR="00232D7F" w:rsidRPr="00D01E65" w:rsidRDefault="00232D7F" w:rsidP="007B46A5">
            <w:pPr>
              <w:jc w:val="both"/>
            </w:pPr>
          </w:p>
        </w:tc>
      </w:tr>
      <w:tr w:rsidR="00D01E65" w:rsidRPr="007B46A5" w:rsidTr="007C4632">
        <w:tc>
          <w:tcPr>
            <w:tcW w:w="982" w:type="dxa"/>
            <w:tcBorders>
              <w:bottom w:val="single" w:sz="4" w:space="0" w:color="auto"/>
            </w:tcBorders>
            <w:shd w:val="clear" w:color="auto" w:fill="auto"/>
          </w:tcPr>
          <w:p w:rsidR="00D01E65" w:rsidRPr="00D01E65" w:rsidRDefault="00D01E65" w:rsidP="00F84B52">
            <w:pPr>
              <w:jc w:val="center"/>
            </w:pPr>
          </w:p>
        </w:tc>
        <w:tc>
          <w:tcPr>
            <w:tcW w:w="1016" w:type="dxa"/>
            <w:tcBorders>
              <w:bottom w:val="single" w:sz="4" w:space="0" w:color="auto"/>
            </w:tcBorders>
            <w:shd w:val="clear" w:color="auto" w:fill="auto"/>
          </w:tcPr>
          <w:p w:rsidR="00D01E65" w:rsidRPr="00D01E65" w:rsidRDefault="00D01E65" w:rsidP="00F84B52">
            <w:pPr>
              <w:jc w:val="center"/>
            </w:pPr>
            <w:r w:rsidRPr="00D01E65">
              <w:t>2</w:t>
            </w:r>
            <w:r w:rsidR="0043314F">
              <w:t>4</w:t>
            </w:r>
          </w:p>
        </w:tc>
        <w:tc>
          <w:tcPr>
            <w:tcW w:w="4770" w:type="dxa"/>
            <w:tcBorders>
              <w:bottom w:val="single" w:sz="4" w:space="0" w:color="auto"/>
            </w:tcBorders>
            <w:shd w:val="clear" w:color="auto" w:fill="auto"/>
          </w:tcPr>
          <w:p w:rsidR="00D01E65" w:rsidRPr="00D01E65" w:rsidRDefault="00232D7F" w:rsidP="007B46A5">
            <w:pPr>
              <w:jc w:val="both"/>
            </w:pPr>
            <w:r>
              <w:t>Mass movements</w:t>
            </w:r>
          </w:p>
        </w:tc>
        <w:tc>
          <w:tcPr>
            <w:tcW w:w="2088" w:type="dxa"/>
            <w:tcBorders>
              <w:bottom w:val="single" w:sz="4" w:space="0" w:color="auto"/>
            </w:tcBorders>
            <w:shd w:val="clear" w:color="auto" w:fill="auto"/>
          </w:tcPr>
          <w:p w:rsidR="00D01E65" w:rsidRPr="00D01E65" w:rsidRDefault="00D01E65" w:rsidP="007B46A5">
            <w:pPr>
              <w:jc w:val="both"/>
            </w:pPr>
          </w:p>
        </w:tc>
      </w:tr>
      <w:tr w:rsidR="007C4632" w:rsidRPr="007C4632" w:rsidTr="00A94F71">
        <w:tc>
          <w:tcPr>
            <w:tcW w:w="982" w:type="dxa"/>
            <w:shd w:val="pct20" w:color="auto" w:fill="auto"/>
          </w:tcPr>
          <w:p w:rsidR="007C4632" w:rsidRPr="007C4632" w:rsidRDefault="007C4632" w:rsidP="00F84B52">
            <w:pPr>
              <w:jc w:val="center"/>
              <w:rPr>
                <w:b/>
              </w:rPr>
            </w:pPr>
            <w:r w:rsidRPr="007C4632">
              <w:rPr>
                <w:b/>
              </w:rPr>
              <w:t>14</w:t>
            </w:r>
          </w:p>
        </w:tc>
        <w:tc>
          <w:tcPr>
            <w:tcW w:w="7874" w:type="dxa"/>
            <w:gridSpan w:val="3"/>
            <w:shd w:val="pct20" w:color="auto" w:fill="auto"/>
          </w:tcPr>
          <w:p w:rsidR="007C4632" w:rsidRPr="007C4632" w:rsidRDefault="007C4632" w:rsidP="007B46A5">
            <w:pPr>
              <w:jc w:val="both"/>
              <w:rPr>
                <w:b/>
              </w:rPr>
            </w:pPr>
            <w:r w:rsidRPr="007C4632">
              <w:rPr>
                <w:b/>
              </w:rPr>
              <w:t>Exam 2</w:t>
            </w:r>
          </w:p>
        </w:tc>
      </w:tr>
    </w:tbl>
    <w:p w:rsidR="00B86E1B" w:rsidRDefault="00B86E1B" w:rsidP="00A73B9D">
      <w:pPr>
        <w:jc w:val="both"/>
        <w:rPr>
          <w:b/>
        </w:rPr>
      </w:pPr>
    </w:p>
    <w:p w:rsidR="00B86E1B" w:rsidRDefault="00B86E1B" w:rsidP="00A73B9D">
      <w:pPr>
        <w:jc w:val="both"/>
        <w:rPr>
          <w:b/>
        </w:rPr>
      </w:pPr>
    </w:p>
    <w:p w:rsidR="00A73B9D" w:rsidRPr="00F00C7D" w:rsidRDefault="00A73B9D" w:rsidP="00A73B9D">
      <w:pPr>
        <w:jc w:val="both"/>
        <w:rPr>
          <w:b/>
        </w:rPr>
      </w:pPr>
      <w:r>
        <w:rPr>
          <w:b/>
        </w:rPr>
        <w:t>4. Lab Schedule</w:t>
      </w:r>
    </w:p>
    <w:p w:rsidR="00583CC7" w:rsidRDefault="00583CC7" w:rsidP="00BC2F6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451"/>
      </w:tblGrid>
      <w:tr w:rsidR="00F15FE2" w:rsidTr="00232D7F">
        <w:tc>
          <w:tcPr>
            <w:tcW w:w="1297" w:type="dxa"/>
            <w:shd w:val="pct20" w:color="auto" w:fill="auto"/>
          </w:tcPr>
          <w:p w:rsidR="00F15FE2" w:rsidRPr="00E458C9" w:rsidRDefault="00F15FE2">
            <w:pPr>
              <w:rPr>
                <w:b/>
              </w:rPr>
            </w:pPr>
            <w:r>
              <w:rPr>
                <w:b/>
              </w:rPr>
              <w:t>Week</w:t>
            </w:r>
          </w:p>
        </w:tc>
        <w:tc>
          <w:tcPr>
            <w:tcW w:w="7451" w:type="dxa"/>
            <w:shd w:val="pct20" w:color="auto" w:fill="auto"/>
          </w:tcPr>
          <w:p w:rsidR="00F15FE2" w:rsidRPr="00E458C9" w:rsidRDefault="00F15FE2" w:rsidP="00F15FE2">
            <w:pPr>
              <w:rPr>
                <w:b/>
              </w:rPr>
            </w:pPr>
            <w:r w:rsidRPr="00E458C9">
              <w:rPr>
                <w:b/>
              </w:rPr>
              <w:t xml:space="preserve">Lab </w:t>
            </w:r>
            <w:r>
              <w:rPr>
                <w:b/>
              </w:rPr>
              <w:t>Description</w:t>
            </w:r>
          </w:p>
        </w:tc>
      </w:tr>
      <w:tr w:rsidR="00F15FE2" w:rsidTr="00F15FE2">
        <w:tc>
          <w:tcPr>
            <w:tcW w:w="1297" w:type="dxa"/>
            <w:shd w:val="clear" w:color="auto" w:fill="auto"/>
          </w:tcPr>
          <w:p w:rsidR="00F15FE2" w:rsidRDefault="00F15FE2" w:rsidP="00320DCE">
            <w:r>
              <w:t>1</w:t>
            </w:r>
          </w:p>
        </w:tc>
        <w:tc>
          <w:tcPr>
            <w:tcW w:w="7451" w:type="dxa"/>
            <w:shd w:val="clear" w:color="auto" w:fill="auto"/>
          </w:tcPr>
          <w:p w:rsidR="00F15FE2" w:rsidRPr="00E458C9" w:rsidRDefault="000D694B" w:rsidP="00411633">
            <w:pPr>
              <w:rPr>
                <w:b/>
              </w:rPr>
            </w:pPr>
            <w:r>
              <w:t xml:space="preserve">Force balance – Isostasy, </w:t>
            </w:r>
            <w:proofErr w:type="spellStart"/>
            <w:r>
              <w:t>lithostatic</w:t>
            </w:r>
            <w:proofErr w:type="spellEnd"/>
            <w:r>
              <w:t xml:space="preserve"> stresses</w:t>
            </w:r>
          </w:p>
        </w:tc>
      </w:tr>
      <w:tr w:rsidR="00F15FE2" w:rsidTr="00F15FE2">
        <w:tc>
          <w:tcPr>
            <w:tcW w:w="1297" w:type="dxa"/>
            <w:shd w:val="clear" w:color="auto" w:fill="auto"/>
          </w:tcPr>
          <w:p w:rsidR="00F15FE2" w:rsidRDefault="00F15FE2">
            <w:r>
              <w:t>2</w:t>
            </w:r>
          </w:p>
        </w:tc>
        <w:tc>
          <w:tcPr>
            <w:tcW w:w="7451" w:type="dxa"/>
            <w:shd w:val="clear" w:color="auto" w:fill="auto"/>
          </w:tcPr>
          <w:p w:rsidR="00F15FE2" w:rsidRDefault="000D694B">
            <w:r>
              <w:t>Lithospheric flexure under Hawaii</w:t>
            </w:r>
          </w:p>
        </w:tc>
      </w:tr>
      <w:tr w:rsidR="00F15FE2" w:rsidTr="00F15FE2">
        <w:tc>
          <w:tcPr>
            <w:tcW w:w="1297" w:type="dxa"/>
            <w:shd w:val="clear" w:color="auto" w:fill="auto"/>
          </w:tcPr>
          <w:p w:rsidR="00F15FE2" w:rsidRDefault="00F15FE2" w:rsidP="008C0128">
            <w:r>
              <w:t>3</w:t>
            </w:r>
          </w:p>
        </w:tc>
        <w:tc>
          <w:tcPr>
            <w:tcW w:w="7451" w:type="dxa"/>
            <w:shd w:val="clear" w:color="auto" w:fill="auto"/>
          </w:tcPr>
          <w:p w:rsidR="00F15FE2" w:rsidRDefault="000D694B">
            <w:r>
              <w:t>Plate motions on a sphere (Euler angles, spherical geometry)</w:t>
            </w:r>
          </w:p>
        </w:tc>
      </w:tr>
      <w:tr w:rsidR="00F15FE2" w:rsidTr="00F15FE2">
        <w:tc>
          <w:tcPr>
            <w:tcW w:w="1297" w:type="dxa"/>
            <w:shd w:val="clear" w:color="auto" w:fill="auto"/>
          </w:tcPr>
          <w:p w:rsidR="00F15FE2" w:rsidRDefault="00F15FE2" w:rsidP="008C0128">
            <w:r>
              <w:t>4</w:t>
            </w:r>
          </w:p>
        </w:tc>
        <w:tc>
          <w:tcPr>
            <w:tcW w:w="7451" w:type="dxa"/>
            <w:shd w:val="clear" w:color="auto" w:fill="auto"/>
          </w:tcPr>
          <w:p w:rsidR="00F15FE2" w:rsidRDefault="000D694B">
            <w:r>
              <w:t>Cooling of oceanic lithosphere and ocean topography</w:t>
            </w:r>
          </w:p>
        </w:tc>
      </w:tr>
      <w:tr w:rsidR="00F15FE2" w:rsidTr="00F15FE2">
        <w:tc>
          <w:tcPr>
            <w:tcW w:w="1297" w:type="dxa"/>
            <w:shd w:val="clear" w:color="auto" w:fill="auto"/>
          </w:tcPr>
          <w:p w:rsidR="00F15FE2" w:rsidRDefault="00F15FE2" w:rsidP="008C0128">
            <w:r>
              <w:t>5</w:t>
            </w:r>
          </w:p>
        </w:tc>
        <w:tc>
          <w:tcPr>
            <w:tcW w:w="7451" w:type="dxa"/>
            <w:shd w:val="clear" w:color="auto" w:fill="auto"/>
          </w:tcPr>
          <w:p w:rsidR="00F15FE2" w:rsidRDefault="000D694B" w:rsidP="000D694B">
            <w:commentRangeStart w:id="7"/>
            <w:r>
              <w:t>Moment of inertia and the interior structure of the Earth</w:t>
            </w:r>
            <w:commentRangeEnd w:id="7"/>
            <w:r w:rsidR="00426176">
              <w:rPr>
                <w:rStyle w:val="CommentReference"/>
              </w:rPr>
              <w:commentReference w:id="7"/>
            </w:r>
          </w:p>
        </w:tc>
      </w:tr>
      <w:tr w:rsidR="00F15FE2" w:rsidTr="00F15FE2">
        <w:tc>
          <w:tcPr>
            <w:tcW w:w="1297" w:type="dxa"/>
            <w:shd w:val="clear" w:color="auto" w:fill="auto"/>
          </w:tcPr>
          <w:p w:rsidR="00F15FE2" w:rsidRDefault="00F15FE2" w:rsidP="008C0128">
            <w:r>
              <w:t>6</w:t>
            </w:r>
          </w:p>
        </w:tc>
        <w:tc>
          <w:tcPr>
            <w:tcW w:w="7451" w:type="dxa"/>
            <w:shd w:val="clear" w:color="auto" w:fill="auto"/>
          </w:tcPr>
          <w:p w:rsidR="00F15FE2" w:rsidRDefault="000D694B" w:rsidP="000D694B">
            <w:r>
              <w:t>Lake Bonneville and the viscosity of the mantle</w:t>
            </w:r>
          </w:p>
        </w:tc>
      </w:tr>
      <w:tr w:rsidR="00F15FE2" w:rsidRPr="000D694B" w:rsidTr="00F15FE2">
        <w:tc>
          <w:tcPr>
            <w:tcW w:w="1297" w:type="dxa"/>
            <w:shd w:val="clear" w:color="auto" w:fill="auto"/>
          </w:tcPr>
          <w:p w:rsidR="00F15FE2" w:rsidRPr="000D694B" w:rsidRDefault="00F15FE2" w:rsidP="008C0128">
            <w:pPr>
              <w:rPr>
                <w:i/>
              </w:rPr>
            </w:pPr>
            <w:r w:rsidRPr="000D694B">
              <w:rPr>
                <w:i/>
              </w:rPr>
              <w:t>7</w:t>
            </w:r>
          </w:p>
        </w:tc>
        <w:tc>
          <w:tcPr>
            <w:tcW w:w="7451" w:type="dxa"/>
            <w:shd w:val="clear" w:color="auto" w:fill="auto"/>
          </w:tcPr>
          <w:p w:rsidR="00F15FE2" w:rsidRPr="000D694B" w:rsidRDefault="000D694B" w:rsidP="00EB6701">
            <w:pPr>
              <w:rPr>
                <w:i/>
              </w:rPr>
            </w:pPr>
            <w:r w:rsidRPr="000D694B">
              <w:rPr>
                <w:i/>
              </w:rPr>
              <w:t>No lab</w:t>
            </w:r>
          </w:p>
        </w:tc>
      </w:tr>
      <w:tr w:rsidR="00F15FE2" w:rsidTr="00F15FE2">
        <w:tc>
          <w:tcPr>
            <w:tcW w:w="1297" w:type="dxa"/>
            <w:shd w:val="clear" w:color="auto" w:fill="auto"/>
          </w:tcPr>
          <w:p w:rsidR="00F15FE2" w:rsidRDefault="00F15FE2" w:rsidP="008C0128">
            <w:r>
              <w:t>8</w:t>
            </w:r>
          </w:p>
        </w:tc>
        <w:tc>
          <w:tcPr>
            <w:tcW w:w="7451" w:type="dxa"/>
            <w:shd w:val="clear" w:color="auto" w:fill="auto"/>
          </w:tcPr>
          <w:p w:rsidR="00F15FE2" w:rsidRDefault="000D694B">
            <w:r>
              <w:t>Aquifers and groundwater migration</w:t>
            </w:r>
          </w:p>
        </w:tc>
      </w:tr>
      <w:tr w:rsidR="00F15FE2" w:rsidTr="00F15FE2">
        <w:tc>
          <w:tcPr>
            <w:tcW w:w="1297" w:type="dxa"/>
            <w:shd w:val="clear" w:color="auto" w:fill="auto"/>
          </w:tcPr>
          <w:p w:rsidR="00F15FE2" w:rsidRDefault="00F15FE2" w:rsidP="008C0128">
            <w:r>
              <w:t>9</w:t>
            </w:r>
          </w:p>
        </w:tc>
        <w:tc>
          <w:tcPr>
            <w:tcW w:w="7451" w:type="dxa"/>
            <w:shd w:val="clear" w:color="auto" w:fill="auto"/>
          </w:tcPr>
          <w:p w:rsidR="00F15FE2" w:rsidRDefault="00337DF1">
            <w:r>
              <w:t>Mohr-Coulomb failure, the Mohr circle and pore pressure</w:t>
            </w:r>
          </w:p>
        </w:tc>
      </w:tr>
      <w:tr w:rsidR="00F15FE2" w:rsidTr="00F15FE2">
        <w:tc>
          <w:tcPr>
            <w:tcW w:w="1297" w:type="dxa"/>
            <w:shd w:val="clear" w:color="auto" w:fill="auto"/>
          </w:tcPr>
          <w:p w:rsidR="00F15FE2" w:rsidRDefault="00F15FE2" w:rsidP="008C0128">
            <w:r>
              <w:t>10</w:t>
            </w:r>
          </w:p>
        </w:tc>
        <w:tc>
          <w:tcPr>
            <w:tcW w:w="7451" w:type="dxa"/>
            <w:shd w:val="clear" w:color="auto" w:fill="auto"/>
          </w:tcPr>
          <w:p w:rsidR="00F15FE2" w:rsidRDefault="00337DF1">
            <w:r>
              <w:t>Interpreting seismograms</w:t>
            </w:r>
          </w:p>
        </w:tc>
      </w:tr>
      <w:tr w:rsidR="00F15FE2" w:rsidTr="00F15FE2">
        <w:tc>
          <w:tcPr>
            <w:tcW w:w="1297" w:type="dxa"/>
            <w:shd w:val="clear" w:color="auto" w:fill="auto"/>
          </w:tcPr>
          <w:p w:rsidR="00F15FE2" w:rsidRDefault="00F15FE2" w:rsidP="008C0128">
            <w:r>
              <w:t>11</w:t>
            </w:r>
          </w:p>
        </w:tc>
        <w:tc>
          <w:tcPr>
            <w:tcW w:w="7451" w:type="dxa"/>
            <w:shd w:val="clear" w:color="auto" w:fill="auto"/>
          </w:tcPr>
          <w:p w:rsidR="00F15FE2" w:rsidRDefault="00337DF1">
            <w:r>
              <w:t>Exploring the convexity of hilltops</w:t>
            </w:r>
          </w:p>
        </w:tc>
      </w:tr>
      <w:tr w:rsidR="00F15FE2" w:rsidTr="00F15FE2">
        <w:tc>
          <w:tcPr>
            <w:tcW w:w="1297" w:type="dxa"/>
            <w:shd w:val="clear" w:color="auto" w:fill="auto"/>
          </w:tcPr>
          <w:p w:rsidR="00F15FE2" w:rsidRDefault="00F15FE2" w:rsidP="008C0128">
            <w:r>
              <w:t>12</w:t>
            </w:r>
          </w:p>
        </w:tc>
        <w:tc>
          <w:tcPr>
            <w:tcW w:w="7451" w:type="dxa"/>
            <w:shd w:val="clear" w:color="auto" w:fill="auto"/>
          </w:tcPr>
          <w:p w:rsidR="00F15FE2" w:rsidRDefault="00337DF1">
            <w:r>
              <w:t>Reading the long river profile</w:t>
            </w:r>
          </w:p>
        </w:tc>
      </w:tr>
      <w:tr w:rsidR="00F15FE2" w:rsidTr="00F15FE2">
        <w:tc>
          <w:tcPr>
            <w:tcW w:w="1297" w:type="dxa"/>
            <w:shd w:val="clear" w:color="auto" w:fill="auto"/>
          </w:tcPr>
          <w:p w:rsidR="00F15FE2" w:rsidRDefault="00F15FE2" w:rsidP="008C0128">
            <w:r>
              <w:t>13</w:t>
            </w:r>
          </w:p>
        </w:tc>
        <w:tc>
          <w:tcPr>
            <w:tcW w:w="7451" w:type="dxa"/>
            <w:shd w:val="clear" w:color="auto" w:fill="auto"/>
          </w:tcPr>
          <w:p w:rsidR="00F15FE2" w:rsidRDefault="00337DF1" w:rsidP="006A27CD">
            <w:r>
              <w:t xml:space="preserve">Predicting </w:t>
            </w:r>
            <w:r w:rsidR="006A27CD">
              <w:t>landslide</w:t>
            </w:r>
            <w:r>
              <w:t xml:space="preserve"> time of failure</w:t>
            </w:r>
          </w:p>
        </w:tc>
      </w:tr>
      <w:tr w:rsidR="00EB6701" w:rsidRPr="00EB6701" w:rsidTr="00F15FE2">
        <w:tc>
          <w:tcPr>
            <w:tcW w:w="1297" w:type="dxa"/>
            <w:shd w:val="clear" w:color="auto" w:fill="auto"/>
          </w:tcPr>
          <w:p w:rsidR="00EB6701" w:rsidRPr="00EB6701" w:rsidRDefault="00EB6701" w:rsidP="008C0128">
            <w:pPr>
              <w:rPr>
                <w:i/>
              </w:rPr>
            </w:pPr>
            <w:r w:rsidRPr="00EB6701">
              <w:rPr>
                <w:i/>
              </w:rPr>
              <w:t>14</w:t>
            </w:r>
          </w:p>
        </w:tc>
        <w:tc>
          <w:tcPr>
            <w:tcW w:w="7451" w:type="dxa"/>
            <w:shd w:val="clear" w:color="auto" w:fill="auto"/>
          </w:tcPr>
          <w:p w:rsidR="00EB6701" w:rsidRPr="00EB6701" w:rsidRDefault="00EB6701">
            <w:pPr>
              <w:rPr>
                <w:i/>
              </w:rPr>
            </w:pPr>
            <w:r w:rsidRPr="00EB6701">
              <w:rPr>
                <w:i/>
              </w:rPr>
              <w:t>No lab</w:t>
            </w:r>
          </w:p>
        </w:tc>
      </w:tr>
    </w:tbl>
    <w:p w:rsidR="000A5A32" w:rsidRDefault="000A5A32" w:rsidP="00675BC0">
      <w:pPr>
        <w:rPr>
          <w:b/>
        </w:rPr>
      </w:pPr>
    </w:p>
    <w:p w:rsidR="00337DF1" w:rsidRDefault="00337DF1" w:rsidP="00675BC0">
      <w:pPr>
        <w:rPr>
          <w:b/>
        </w:rPr>
      </w:pPr>
    </w:p>
    <w:p w:rsidR="00675BC0" w:rsidRDefault="00F15FE2" w:rsidP="00675BC0">
      <w:pPr>
        <w:rPr>
          <w:b/>
        </w:rPr>
      </w:pPr>
      <w:r>
        <w:rPr>
          <w:b/>
        </w:rPr>
        <w:t>5</w:t>
      </w:r>
      <w:r w:rsidR="00675BC0" w:rsidRPr="00DF0352">
        <w:rPr>
          <w:b/>
        </w:rPr>
        <w:t xml:space="preserve">. </w:t>
      </w:r>
      <w:r w:rsidR="00675BC0">
        <w:rPr>
          <w:b/>
        </w:rPr>
        <w:t>Additional Notes</w:t>
      </w:r>
    </w:p>
    <w:p w:rsidR="00675BC0" w:rsidRDefault="00675BC0" w:rsidP="00675BC0">
      <w:pPr>
        <w:rPr>
          <w:b/>
        </w:rPr>
      </w:pPr>
    </w:p>
    <w:p w:rsidR="00D42604" w:rsidRDefault="00675BC0" w:rsidP="005964CF">
      <w:pPr>
        <w:jc w:val="both"/>
      </w:pPr>
      <w:r>
        <w:rPr>
          <w:b/>
        </w:rPr>
        <w:t xml:space="preserve">Statement Concerning Disabilities: </w:t>
      </w:r>
      <w:r w:rsidRPr="00D42604">
        <w:t>“The University of Utah seeks to provide equal access to its programs, services and activities for people with disabilities.  If you will need accommodations in the class, reasonable prior notice needs to be given to the Center for Disability Services, 162 Union Building, 581-5020 (V/TDD).  CDS will work with you and the instructor to make arrangements for accommodations.”</w:t>
      </w:r>
    </w:p>
    <w:p w:rsidR="00675BC0" w:rsidRPr="00D42604" w:rsidRDefault="00675BC0" w:rsidP="005964CF">
      <w:pPr>
        <w:jc w:val="both"/>
      </w:pPr>
      <w:r w:rsidRPr="00D42604">
        <w:t>(www.hr.utah.edu/oeo/ada/guide/faculty).</w:t>
      </w:r>
    </w:p>
    <w:p w:rsidR="00182D18" w:rsidRDefault="00182D18"/>
    <w:p w:rsidR="005964CF" w:rsidRDefault="005964CF" w:rsidP="00062046">
      <w:pPr>
        <w:jc w:val="both"/>
      </w:pPr>
      <w:r w:rsidRPr="005964CF">
        <w:rPr>
          <w:b/>
        </w:rPr>
        <w:t>Faculty and Student Responsibilities:</w:t>
      </w:r>
      <w:r w:rsidR="00D42604">
        <w:t xml:space="preserve"> </w:t>
      </w:r>
      <w:r>
        <w:t xml:space="preserve">“All students are expected to maintain professional behavior in the classroom setting, according to the Student Code, spelled out in the Student Handbook.  Students have specific rights in the classroom as detailed in </w:t>
      </w:r>
      <w:r>
        <w:lastRenderedPageBreak/>
        <w:t>Article III of the code.  The Code also specifies proscribed conduct (Article XI) that involves cheating on tests, plagiarism, and/or collusion, as well as fraud, theft, etc.  Students should read the Code carefully and know they are responsible for the content.  According to Faculty Rules and Regulations, it is the faculty responsibility to enforce responsible classroom behaviors, beginning with verbal warnings and progressing to dismissal from class and a failing grade.  Students have the right to appeal such action to the Student Behavior Committee.”</w:t>
      </w:r>
    </w:p>
    <w:p w:rsidR="00466A2A" w:rsidRDefault="00466A2A" w:rsidP="00062046">
      <w:pPr>
        <w:jc w:val="both"/>
      </w:pPr>
    </w:p>
    <w:p w:rsidR="00466A2A" w:rsidRDefault="00466A2A" w:rsidP="00062046">
      <w:pPr>
        <w:jc w:val="both"/>
      </w:pPr>
      <w:r>
        <w:t>“Faculty… must strive in the classroom to maintain a climate conducive to thinking and learning.” PPM 8-12.3, B.</w:t>
      </w:r>
    </w:p>
    <w:p w:rsidR="00466A2A" w:rsidRDefault="00466A2A" w:rsidP="00062046">
      <w:pPr>
        <w:jc w:val="both"/>
      </w:pPr>
    </w:p>
    <w:p w:rsidR="00466A2A" w:rsidRDefault="00466A2A" w:rsidP="00062046">
      <w:pPr>
        <w:jc w:val="both"/>
      </w:pPr>
      <w:r>
        <w:t>“Students have a right to support and assistance from the University in maintaining a climate conducive to thinking and learning.” PPM 8-10, II. A.</w:t>
      </w:r>
    </w:p>
    <w:p w:rsidR="00E2265C" w:rsidRDefault="00E2265C" w:rsidP="00062046">
      <w:pPr>
        <w:jc w:val="both"/>
      </w:pPr>
    </w:p>
    <w:p w:rsidR="00E2265C" w:rsidRPr="002B1E75" w:rsidRDefault="00E2265C" w:rsidP="00062046">
      <w:pPr>
        <w:jc w:val="both"/>
      </w:pPr>
      <w:r w:rsidRPr="00E2265C">
        <w:rPr>
          <w:b/>
        </w:rPr>
        <w:t>Addressing Sexual Misconduct</w:t>
      </w:r>
      <w:r w:rsidR="002B1E75">
        <w:rPr>
          <w:b/>
        </w:rPr>
        <w:t xml:space="preserve">: </w:t>
      </w:r>
      <w:r w:rsidRPr="00E2265C">
        <w:t>Title IX makes it clear that violence and harassment based on sex and</w:t>
      </w:r>
      <w:r>
        <w:t xml:space="preserve"> </w:t>
      </w:r>
      <w:r w:rsidRPr="00E2265C">
        <w:t>gender (which includes sexual orientation and gender</w:t>
      </w:r>
      <w:r>
        <w:t xml:space="preserve"> </w:t>
      </w:r>
      <w:r w:rsidRPr="00E2265C">
        <w:t>identity</w:t>
      </w:r>
      <w:r w:rsidR="00D42604">
        <w:t xml:space="preserve"> </w:t>
      </w:r>
      <w:r w:rsidRPr="00E2265C">
        <w:t>/</w:t>
      </w:r>
      <w:r w:rsidR="00D42604">
        <w:t xml:space="preserve"> </w:t>
      </w:r>
      <w:r w:rsidRPr="00E2265C">
        <w:t>expression) is a Civil Rights offense subject to the same kinds</w:t>
      </w:r>
      <w:r>
        <w:t xml:space="preserve"> </w:t>
      </w:r>
      <w:r w:rsidRPr="00E2265C">
        <w:t>of accountability and the same kinds</w:t>
      </w:r>
      <w:r>
        <w:t xml:space="preserve"> of support applied to offenses </w:t>
      </w:r>
      <w:r w:rsidRPr="00E2265C">
        <w:t>against other protected categories such as race, national origin, color,</w:t>
      </w:r>
      <w:r>
        <w:t xml:space="preserve"> </w:t>
      </w:r>
      <w:r w:rsidRPr="00E2265C">
        <w:t>religion, age, status as a person with a disability, veteran’s status or</w:t>
      </w:r>
      <w:r>
        <w:t xml:space="preserve"> </w:t>
      </w:r>
      <w:r w:rsidRPr="00E2265C">
        <w:t>genetic information. If you or</w:t>
      </w:r>
      <w:r w:rsidR="002B1E75">
        <w:rPr>
          <w:b/>
        </w:rPr>
        <w:t xml:space="preserve"> </w:t>
      </w:r>
      <w:r w:rsidRPr="00E2265C">
        <w:t>someone you know has been harassed or</w:t>
      </w:r>
      <w:r>
        <w:t xml:space="preserve"> </w:t>
      </w:r>
      <w:r w:rsidRPr="00E2265C">
        <w:t>assaulted, you are encouraged to report it to the Title IX Coordinator</w:t>
      </w:r>
      <w:r>
        <w:t xml:space="preserve"> </w:t>
      </w:r>
      <w:r w:rsidRPr="00E2265C">
        <w:t>in the Office of Equal Opportunity a</w:t>
      </w:r>
      <w:r>
        <w:t xml:space="preserve">nd Affirmative Action, 135 Park </w:t>
      </w:r>
      <w:r w:rsidRPr="00E2265C">
        <w:t>Building, 801-581-8365, or the Office of the Dean of Students, 270 Union</w:t>
      </w:r>
      <w:r w:rsidR="002B1E75">
        <w:t xml:space="preserve"> </w:t>
      </w:r>
      <w:r w:rsidRPr="00E2265C">
        <w:t>Building, 801-581-7066.  For support and confidential consultation,</w:t>
      </w:r>
      <w:r>
        <w:t xml:space="preserve"> </w:t>
      </w:r>
      <w:r w:rsidRPr="00E2265C">
        <w:t>contact the Center for Student Wellness, 426 SSB, 801-581-7776.  To</w:t>
      </w:r>
      <w:r>
        <w:t xml:space="preserve"> </w:t>
      </w:r>
      <w:r w:rsidRPr="00E2265C">
        <w:t>report to the police, contact the Department of Public Safety,</w:t>
      </w:r>
      <w:r>
        <w:t xml:space="preserve"> </w:t>
      </w:r>
      <w:r w:rsidRPr="00E2265C">
        <w:t>8</w:t>
      </w:r>
      <w:r>
        <w:t xml:space="preserve">01-585-2677(COPS). </w:t>
      </w:r>
    </w:p>
    <w:sectPr w:rsidR="00E2265C" w:rsidRPr="002B1E75">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lthorno" w:date="2017-08-29T16:46:00Z" w:initials="e">
    <w:p w:rsidR="0080589F" w:rsidRDefault="0080589F">
      <w:pPr>
        <w:pStyle w:val="CommentText"/>
      </w:pPr>
      <w:r>
        <w:rPr>
          <w:rStyle w:val="CommentReference"/>
        </w:rPr>
        <w:annotationRef/>
      </w:r>
      <w:r>
        <w:t>Not sure what this means?</w:t>
      </w:r>
    </w:p>
    <w:p w:rsidR="0080589F" w:rsidRDefault="0080589F">
      <w:pPr>
        <w:pStyle w:val="CommentText"/>
      </w:pPr>
      <w:r>
        <w:t>Why not move “linear elasticity” here?  Then move “seismic waves” and “quantifying earthquakes” into the next 2 spots, which then leads nicely into “plate boundaries”.  Seems like “paleomagnetism” and “plate motions” each require a full lecture.</w:t>
      </w:r>
    </w:p>
  </w:comment>
  <w:comment w:id="5" w:author="elthorno" w:date="2017-08-29T16:46:00Z" w:initials="e">
    <w:p w:rsidR="0080589F" w:rsidRDefault="0080589F">
      <w:pPr>
        <w:pStyle w:val="CommentText"/>
      </w:pPr>
      <w:r>
        <w:rPr>
          <w:rStyle w:val="CommentReference"/>
        </w:rPr>
        <w:annotationRef/>
      </w:r>
      <w:r>
        <w:t>Move into the 2</w:t>
      </w:r>
      <w:r w:rsidRPr="0080589F">
        <w:rPr>
          <w:vertAlign w:val="superscript"/>
        </w:rPr>
        <w:t>nd</w:t>
      </w:r>
      <w:r>
        <w:t xml:space="preserve"> half of the course.</w:t>
      </w:r>
    </w:p>
  </w:comment>
  <w:comment w:id="7" w:author="elthorno" w:date="2017-08-29T16:43:00Z" w:initials="e">
    <w:p w:rsidR="00426176" w:rsidRDefault="00426176">
      <w:pPr>
        <w:pStyle w:val="CommentText"/>
      </w:pPr>
      <w:r>
        <w:rPr>
          <w:rStyle w:val="CommentReference"/>
        </w:rPr>
        <w:annotationRef/>
      </w:r>
      <w:r>
        <w:t>Seems like this should be lab #1, to go with global earth structure.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4BB" w:rsidRDefault="008944BB">
      <w:r>
        <w:separator/>
      </w:r>
    </w:p>
  </w:endnote>
  <w:endnote w:type="continuationSeparator" w:id="0">
    <w:p w:rsidR="008944BB" w:rsidRDefault="0089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F77" w:rsidRDefault="00294F77">
    <w:pPr>
      <w:pStyle w:val="Footer"/>
    </w:pPr>
    <w:r>
      <w:t>G</w:t>
    </w:r>
    <w:r w:rsidR="00575220">
      <w:t>EO</w:t>
    </w:r>
    <w:r>
      <w:t xml:space="preserve"> 3</w:t>
    </w:r>
    <w:r w:rsidR="0056272E">
      <w:t>010</w:t>
    </w:r>
    <w:r>
      <w:t xml:space="preserve"> – </w:t>
    </w:r>
    <w:r w:rsidR="0056272E">
      <w:t>Dynamic</w:t>
    </w:r>
    <w:r w:rsidR="003C4E23">
      <w:t xml:space="preserve"> Earth</w:t>
    </w:r>
    <w:r>
      <w:tab/>
    </w:r>
    <w:r>
      <w:tab/>
    </w:r>
    <w:r>
      <w:rPr>
        <w:rStyle w:val="PageNumber"/>
      </w:rPr>
      <w:fldChar w:fldCharType="begin"/>
    </w:r>
    <w:r>
      <w:rPr>
        <w:rStyle w:val="PageNumber"/>
      </w:rPr>
      <w:instrText xml:space="preserve"> PAGE </w:instrText>
    </w:r>
    <w:r>
      <w:rPr>
        <w:rStyle w:val="PageNumber"/>
      </w:rPr>
      <w:fldChar w:fldCharType="separate"/>
    </w:r>
    <w:r w:rsidR="0080589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4BB" w:rsidRDefault="008944BB">
      <w:r>
        <w:separator/>
      </w:r>
    </w:p>
  </w:footnote>
  <w:footnote w:type="continuationSeparator" w:id="0">
    <w:p w:rsidR="008944BB" w:rsidRDefault="00894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5128A"/>
    <w:multiLevelType w:val="hybridMultilevel"/>
    <w:tmpl w:val="B9D4A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F3A380A"/>
    <w:multiLevelType w:val="hybridMultilevel"/>
    <w:tmpl w:val="0B9C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13D7D"/>
    <w:multiLevelType w:val="hybridMultilevel"/>
    <w:tmpl w:val="6862E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DC5605A"/>
    <w:multiLevelType w:val="hybridMultilevel"/>
    <w:tmpl w:val="E9E24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
    <w15:presenceInfo w15:providerId="None" w15:userId="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61"/>
    <w:rsid w:val="0002592A"/>
    <w:rsid w:val="00050EB9"/>
    <w:rsid w:val="00052B64"/>
    <w:rsid w:val="00062046"/>
    <w:rsid w:val="00090796"/>
    <w:rsid w:val="000A5A32"/>
    <w:rsid w:val="000B6E51"/>
    <w:rsid w:val="000C33A4"/>
    <w:rsid w:val="000C6008"/>
    <w:rsid w:val="000D0B91"/>
    <w:rsid w:val="000D694B"/>
    <w:rsid w:val="000E352B"/>
    <w:rsid w:val="001014EB"/>
    <w:rsid w:val="00114B20"/>
    <w:rsid w:val="00124E1F"/>
    <w:rsid w:val="001306D9"/>
    <w:rsid w:val="00131592"/>
    <w:rsid w:val="00135C9C"/>
    <w:rsid w:val="00155EAC"/>
    <w:rsid w:val="00166830"/>
    <w:rsid w:val="00175FFC"/>
    <w:rsid w:val="00182D18"/>
    <w:rsid w:val="001866C8"/>
    <w:rsid w:val="001A1078"/>
    <w:rsid w:val="001A5BB5"/>
    <w:rsid w:val="001B1ABB"/>
    <w:rsid w:val="001B25BB"/>
    <w:rsid w:val="001B2BC5"/>
    <w:rsid w:val="001B3210"/>
    <w:rsid w:val="001B4BF0"/>
    <w:rsid w:val="001D4756"/>
    <w:rsid w:val="001F3B96"/>
    <w:rsid w:val="00214883"/>
    <w:rsid w:val="002240FA"/>
    <w:rsid w:val="00225193"/>
    <w:rsid w:val="00227A0C"/>
    <w:rsid w:val="00232D7F"/>
    <w:rsid w:val="00240099"/>
    <w:rsid w:val="002420E7"/>
    <w:rsid w:val="002443E8"/>
    <w:rsid w:val="00254C14"/>
    <w:rsid w:val="00272C2E"/>
    <w:rsid w:val="00294F77"/>
    <w:rsid w:val="002B1E75"/>
    <w:rsid w:val="002D6EBC"/>
    <w:rsid w:val="002E7977"/>
    <w:rsid w:val="002F4AF4"/>
    <w:rsid w:val="00320DCE"/>
    <w:rsid w:val="003239E7"/>
    <w:rsid w:val="00337DF1"/>
    <w:rsid w:val="003467B6"/>
    <w:rsid w:val="00363A29"/>
    <w:rsid w:val="0037213C"/>
    <w:rsid w:val="00387FDA"/>
    <w:rsid w:val="003B361F"/>
    <w:rsid w:val="003B6A5D"/>
    <w:rsid w:val="003C4E23"/>
    <w:rsid w:val="003E34EB"/>
    <w:rsid w:val="003F28ED"/>
    <w:rsid w:val="00411633"/>
    <w:rsid w:val="00426176"/>
    <w:rsid w:val="00430131"/>
    <w:rsid w:val="0043314F"/>
    <w:rsid w:val="00440EDF"/>
    <w:rsid w:val="00466A2A"/>
    <w:rsid w:val="00485619"/>
    <w:rsid w:val="00495198"/>
    <w:rsid w:val="00497735"/>
    <w:rsid w:val="004E7737"/>
    <w:rsid w:val="004F0766"/>
    <w:rsid w:val="0050311D"/>
    <w:rsid w:val="00523BCE"/>
    <w:rsid w:val="00541B1B"/>
    <w:rsid w:val="00555992"/>
    <w:rsid w:val="00560D4F"/>
    <w:rsid w:val="0056272E"/>
    <w:rsid w:val="00575220"/>
    <w:rsid w:val="005809F5"/>
    <w:rsid w:val="00583CC7"/>
    <w:rsid w:val="005964CF"/>
    <w:rsid w:val="005B7ECE"/>
    <w:rsid w:val="005C696F"/>
    <w:rsid w:val="005F35F9"/>
    <w:rsid w:val="006075EC"/>
    <w:rsid w:val="00634F75"/>
    <w:rsid w:val="00662421"/>
    <w:rsid w:val="00663B8C"/>
    <w:rsid w:val="00675BC0"/>
    <w:rsid w:val="00683B9C"/>
    <w:rsid w:val="006A27CD"/>
    <w:rsid w:val="006B2B03"/>
    <w:rsid w:val="006B7437"/>
    <w:rsid w:val="006C390E"/>
    <w:rsid w:val="006D7A88"/>
    <w:rsid w:val="006E4A6C"/>
    <w:rsid w:val="006F4D4F"/>
    <w:rsid w:val="007069B6"/>
    <w:rsid w:val="007240DB"/>
    <w:rsid w:val="0074314A"/>
    <w:rsid w:val="0077557E"/>
    <w:rsid w:val="00775634"/>
    <w:rsid w:val="0079594F"/>
    <w:rsid w:val="007A6D5C"/>
    <w:rsid w:val="007B46A5"/>
    <w:rsid w:val="007C4632"/>
    <w:rsid w:val="0080589F"/>
    <w:rsid w:val="008059EA"/>
    <w:rsid w:val="00810560"/>
    <w:rsid w:val="008221AB"/>
    <w:rsid w:val="00822F97"/>
    <w:rsid w:val="00840761"/>
    <w:rsid w:val="00844A3F"/>
    <w:rsid w:val="008944BB"/>
    <w:rsid w:val="00897994"/>
    <w:rsid w:val="008A0685"/>
    <w:rsid w:val="008C0128"/>
    <w:rsid w:val="008D5265"/>
    <w:rsid w:val="008E2A39"/>
    <w:rsid w:val="009269A0"/>
    <w:rsid w:val="00931639"/>
    <w:rsid w:val="0094541E"/>
    <w:rsid w:val="009A1D6D"/>
    <w:rsid w:val="009A33BC"/>
    <w:rsid w:val="009C5E2A"/>
    <w:rsid w:val="009D3693"/>
    <w:rsid w:val="009D5CF9"/>
    <w:rsid w:val="009D7BFA"/>
    <w:rsid w:val="009E0D8E"/>
    <w:rsid w:val="00A16BE9"/>
    <w:rsid w:val="00A23416"/>
    <w:rsid w:val="00A300D0"/>
    <w:rsid w:val="00A30B25"/>
    <w:rsid w:val="00A4348B"/>
    <w:rsid w:val="00A5115B"/>
    <w:rsid w:val="00A525C3"/>
    <w:rsid w:val="00A60236"/>
    <w:rsid w:val="00A60FA7"/>
    <w:rsid w:val="00A73881"/>
    <w:rsid w:val="00A73B9D"/>
    <w:rsid w:val="00A822BF"/>
    <w:rsid w:val="00A92907"/>
    <w:rsid w:val="00A94F71"/>
    <w:rsid w:val="00AA18C5"/>
    <w:rsid w:val="00AB270F"/>
    <w:rsid w:val="00AC2C6B"/>
    <w:rsid w:val="00AC437F"/>
    <w:rsid w:val="00AF141A"/>
    <w:rsid w:val="00B14DA0"/>
    <w:rsid w:val="00B2166F"/>
    <w:rsid w:val="00B21FDB"/>
    <w:rsid w:val="00B236F9"/>
    <w:rsid w:val="00B30B19"/>
    <w:rsid w:val="00B32CC7"/>
    <w:rsid w:val="00B41BCE"/>
    <w:rsid w:val="00B4276F"/>
    <w:rsid w:val="00B43194"/>
    <w:rsid w:val="00B435A9"/>
    <w:rsid w:val="00B4630D"/>
    <w:rsid w:val="00B46661"/>
    <w:rsid w:val="00B53EE8"/>
    <w:rsid w:val="00B86E1B"/>
    <w:rsid w:val="00B91D1E"/>
    <w:rsid w:val="00BA5083"/>
    <w:rsid w:val="00BB2651"/>
    <w:rsid w:val="00BC2F63"/>
    <w:rsid w:val="00BC6CED"/>
    <w:rsid w:val="00BD5E41"/>
    <w:rsid w:val="00C17881"/>
    <w:rsid w:val="00C24F6B"/>
    <w:rsid w:val="00C2590D"/>
    <w:rsid w:val="00C476A0"/>
    <w:rsid w:val="00C57DE9"/>
    <w:rsid w:val="00C605B2"/>
    <w:rsid w:val="00C64964"/>
    <w:rsid w:val="00CA5E67"/>
    <w:rsid w:val="00CB05E4"/>
    <w:rsid w:val="00CC1747"/>
    <w:rsid w:val="00D01E65"/>
    <w:rsid w:val="00D30907"/>
    <w:rsid w:val="00D42604"/>
    <w:rsid w:val="00D450AE"/>
    <w:rsid w:val="00D478AA"/>
    <w:rsid w:val="00D50318"/>
    <w:rsid w:val="00D638D7"/>
    <w:rsid w:val="00D8456A"/>
    <w:rsid w:val="00D974FD"/>
    <w:rsid w:val="00DB3573"/>
    <w:rsid w:val="00DC0204"/>
    <w:rsid w:val="00DF0352"/>
    <w:rsid w:val="00E02F5F"/>
    <w:rsid w:val="00E2265C"/>
    <w:rsid w:val="00E23CBF"/>
    <w:rsid w:val="00E24108"/>
    <w:rsid w:val="00E43202"/>
    <w:rsid w:val="00E458C9"/>
    <w:rsid w:val="00E65B8C"/>
    <w:rsid w:val="00E92D1C"/>
    <w:rsid w:val="00E97075"/>
    <w:rsid w:val="00EA2ED2"/>
    <w:rsid w:val="00EB3C87"/>
    <w:rsid w:val="00EB6701"/>
    <w:rsid w:val="00EF0FC9"/>
    <w:rsid w:val="00F05992"/>
    <w:rsid w:val="00F15FE2"/>
    <w:rsid w:val="00F43B11"/>
    <w:rsid w:val="00F536C4"/>
    <w:rsid w:val="00F628BF"/>
    <w:rsid w:val="00F84B52"/>
    <w:rsid w:val="00F86771"/>
    <w:rsid w:val="00F8765A"/>
    <w:rsid w:val="00FA227B"/>
    <w:rsid w:val="00FC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BD5E41"/>
    <w:pPr>
      <w:keepNext/>
      <w:outlineLvl w:val="1"/>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B2651"/>
    <w:rPr>
      <w:color w:val="0000FF"/>
      <w:u w:val="single"/>
    </w:rPr>
  </w:style>
  <w:style w:type="table" w:styleId="TableGrid">
    <w:name w:val="Table Grid"/>
    <w:basedOn w:val="TableNormal"/>
    <w:rsid w:val="00BD5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94F77"/>
    <w:pPr>
      <w:tabs>
        <w:tab w:val="center" w:pos="4320"/>
        <w:tab w:val="right" w:pos="8640"/>
      </w:tabs>
    </w:pPr>
  </w:style>
  <w:style w:type="paragraph" w:styleId="Footer">
    <w:name w:val="footer"/>
    <w:basedOn w:val="Normal"/>
    <w:rsid w:val="00294F77"/>
    <w:pPr>
      <w:tabs>
        <w:tab w:val="center" w:pos="4320"/>
        <w:tab w:val="right" w:pos="8640"/>
      </w:tabs>
    </w:pPr>
  </w:style>
  <w:style w:type="character" w:styleId="PageNumber">
    <w:name w:val="page number"/>
    <w:basedOn w:val="DefaultParagraphFont"/>
    <w:rsid w:val="00294F77"/>
  </w:style>
  <w:style w:type="character" w:styleId="CommentReference">
    <w:name w:val="annotation reference"/>
    <w:semiHidden/>
    <w:rsid w:val="00B14DA0"/>
    <w:rPr>
      <w:sz w:val="16"/>
      <w:szCs w:val="16"/>
    </w:rPr>
  </w:style>
  <w:style w:type="paragraph" w:styleId="CommentText">
    <w:name w:val="annotation text"/>
    <w:basedOn w:val="Normal"/>
    <w:semiHidden/>
    <w:rsid w:val="00B14DA0"/>
    <w:rPr>
      <w:sz w:val="20"/>
      <w:szCs w:val="20"/>
    </w:rPr>
  </w:style>
  <w:style w:type="paragraph" w:styleId="CommentSubject">
    <w:name w:val="annotation subject"/>
    <w:basedOn w:val="CommentText"/>
    <w:next w:val="CommentText"/>
    <w:semiHidden/>
    <w:rsid w:val="00B14DA0"/>
    <w:rPr>
      <w:b/>
      <w:bCs/>
    </w:rPr>
  </w:style>
  <w:style w:type="paragraph" w:styleId="BalloonText">
    <w:name w:val="Balloon Text"/>
    <w:basedOn w:val="Normal"/>
    <w:semiHidden/>
    <w:rsid w:val="00B14D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BD5E41"/>
    <w:pPr>
      <w:keepNext/>
      <w:outlineLvl w:val="1"/>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B2651"/>
    <w:rPr>
      <w:color w:val="0000FF"/>
      <w:u w:val="single"/>
    </w:rPr>
  </w:style>
  <w:style w:type="table" w:styleId="TableGrid">
    <w:name w:val="Table Grid"/>
    <w:basedOn w:val="TableNormal"/>
    <w:rsid w:val="00BD5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94F77"/>
    <w:pPr>
      <w:tabs>
        <w:tab w:val="center" w:pos="4320"/>
        <w:tab w:val="right" w:pos="8640"/>
      </w:tabs>
    </w:pPr>
  </w:style>
  <w:style w:type="paragraph" w:styleId="Footer">
    <w:name w:val="footer"/>
    <w:basedOn w:val="Normal"/>
    <w:rsid w:val="00294F77"/>
    <w:pPr>
      <w:tabs>
        <w:tab w:val="center" w:pos="4320"/>
        <w:tab w:val="right" w:pos="8640"/>
      </w:tabs>
    </w:pPr>
  </w:style>
  <w:style w:type="character" w:styleId="PageNumber">
    <w:name w:val="page number"/>
    <w:basedOn w:val="DefaultParagraphFont"/>
    <w:rsid w:val="00294F77"/>
  </w:style>
  <w:style w:type="character" w:styleId="CommentReference">
    <w:name w:val="annotation reference"/>
    <w:semiHidden/>
    <w:rsid w:val="00B14DA0"/>
    <w:rPr>
      <w:sz w:val="16"/>
      <w:szCs w:val="16"/>
    </w:rPr>
  </w:style>
  <w:style w:type="paragraph" w:styleId="CommentText">
    <w:name w:val="annotation text"/>
    <w:basedOn w:val="Normal"/>
    <w:semiHidden/>
    <w:rsid w:val="00B14DA0"/>
    <w:rPr>
      <w:sz w:val="20"/>
      <w:szCs w:val="20"/>
    </w:rPr>
  </w:style>
  <w:style w:type="paragraph" w:styleId="CommentSubject">
    <w:name w:val="annotation subject"/>
    <w:basedOn w:val="CommentText"/>
    <w:next w:val="CommentText"/>
    <w:semiHidden/>
    <w:rsid w:val="00B14DA0"/>
    <w:rPr>
      <w:b/>
      <w:bCs/>
    </w:rPr>
  </w:style>
  <w:style w:type="paragraph" w:styleId="BalloonText">
    <w:name w:val="Balloon Text"/>
    <w:basedOn w:val="Normal"/>
    <w:semiHidden/>
    <w:rsid w:val="00B14D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GEO 3010 – Geophysics</vt:lpstr>
    </vt:vector>
  </TitlesOfParts>
  <Company>Microsoft</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3010 – Geophysics</dc:title>
  <dc:creator>elthorno</dc:creator>
  <cp:lastModifiedBy>elthorno</cp:lastModifiedBy>
  <cp:revision>12</cp:revision>
  <cp:lastPrinted>2017-01-05T19:24:00Z</cp:lastPrinted>
  <dcterms:created xsi:type="dcterms:W3CDTF">2017-05-31T17:14:00Z</dcterms:created>
  <dcterms:modified xsi:type="dcterms:W3CDTF">2017-08-29T22:47:00Z</dcterms:modified>
</cp:coreProperties>
</file>